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t>Diplodocus</w:t>
      </w:r>
      <w:r>
        <w:rPr>
          <w:i w:val="false"/>
          <w:iCs w:val="false"/>
        </w:rPr>
        <w:t xml:space="preserve"> casts that are mounted in Japan and elsewhere, and have also furnished missing parts of the iconic rearing </w:t>
      </w:r>
      <w:r>
        <w:rPr/>
        <w:t>Barosaurus</w:t>
      </w:r>
      <w:r>
        <w:rPr>
          <w:i w:val="false"/>
          <w:iCs w:val="false"/>
        </w:rPr>
        <w:t xml:space="preserve"> skeleton in the atrium of the American Museum of Natural History. Thus the concrete </w:t>
      </w:r>
      <w:r>
        <w:rPr/>
        <w:t>Diplodocus</w:t>
      </w:r>
      <w:r>
        <w:rPr>
          <w:i w:val="false"/>
          <w:iCs w:val="false"/>
        </w:rPr>
        <w:t xml:space="preserve"> of Vernal has become one of the most influential of all </w:t>
      </w:r>
      <w:r>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id w:val="120062101"/>
      </w:sdtPr>
      <w:sdtContent>
        <w:p>
          <w:pPr>
            <w:pStyle w:val="Contents1"/>
            <w:rPr>
              <w:moveTo w:id="1" w:author="Mike Taylor" w:date="2023-01-19T22:34:43Z"/>
            </w:rPr>
          </w:pPr>
          <w:hyperlink w:anchor="__RefHeading___Toc1120_4253449514">
            <w:moveTo w:id="0" w:author="Mike Taylor" w:date="2023-01-19T22:34:43Z">
              <w:r>
                <w:rPr>
                  <w:rStyle w:val="IndexLink"/>
                </w:rPr>
                <w:t>Introduction</w:t>
                <w:tab/>
                <w:t>2</w:t>
              </w:r>
            </w:moveTo>
          </w:hyperlink>
        </w:p>
        <w:p>
          <w:pPr>
            <w:pStyle w:val="Contents2"/>
            <w:tabs>
              <w:tab w:val="clear" w:pos="9355"/>
              <w:tab w:val="right" w:pos="9638" w:leader="dot"/>
            </w:tabs>
            <w:rPr>
              <w:moveTo w:id="3" w:author="Mike Taylor" w:date="2023-01-19T22:34:43Z"/>
            </w:rPr>
          </w:pPr>
          <w:hyperlink w:anchor="__RefHeading___Toc943_1155462304">
            <w:moveTo w:id="2" w:author="Mike Taylor" w:date="2023-01-19T22:34:43Z">
              <w:r>
                <w:rPr>
                  <w:rStyle w:val="IndexLink"/>
                </w:rPr>
                <w:t>Nomenclature</w:t>
                <w:tab/>
                <w:t>2</w:t>
              </w:r>
            </w:moveTo>
          </w:hyperlink>
        </w:p>
        <w:p>
          <w:pPr>
            <w:pStyle w:val="Contents2"/>
            <w:tabs>
              <w:tab w:val="clear" w:pos="9355"/>
              <w:tab w:val="right" w:pos="9638" w:leader="dot"/>
            </w:tabs>
            <w:rPr>
              <w:moveTo w:id="5" w:author="Mike Taylor" w:date="2023-01-19T22:34:43Z"/>
            </w:rPr>
          </w:pPr>
          <w:hyperlink w:anchor="__RefHeading___Toc5349_68767826">
            <w:moveTo w:id="4" w:author="Mike Taylor" w:date="2023-01-19T22:34:43Z">
              <w:r>
                <w:rPr>
                  <w:rStyle w:val="IndexLink"/>
                </w:rPr>
                <w:t>Institutional abbreviations</w:t>
                <w:tab/>
                <w:t>2</w:t>
              </w:r>
            </w:moveTo>
          </w:hyperlink>
        </w:p>
        <w:p>
          <w:pPr>
            <w:pStyle w:val="Contents1"/>
            <w:rPr>
              <w:moveTo w:id="9" w:author="Mike Taylor" w:date="2023-01-19T22:34:43Z"/>
            </w:rPr>
          </w:pPr>
          <w:hyperlink w:anchor="__RefHeading___Toc1946_2786159041">
            <w:moveTo w:id="6" w:author="Mike Taylor" w:date="2023-01-19T22:34:43Z">
              <w:r>
                <w:rPr>
                  <w:rStyle w:val="IndexLink"/>
                </w:rPr>
                <w:t xml:space="preserve">History of the concrete </w:t>
              </w:r>
            </w:moveTo>
            <w:moveTo w:id="7" w:author="Mike Taylor" w:date="2023-01-19T22:34:43Z">
              <w:r>
                <w:rPr>
                  <w:rStyle w:val="IndexLink"/>
                  <w:i/>
                  <w:iCs/>
                </w:rPr>
                <w:t>Diplodocus</w:t>
              </w:r>
            </w:moveTo>
            <w:moveTo w:id="8" w:author="Mike Taylor" w:date="2023-01-19T22:34:43Z">
              <w:r>
                <w:rPr>
                  <w:rStyle w:val="IndexLink"/>
                </w:rPr>
                <w:tab/>
                <w:t>3</w:t>
              </w:r>
            </w:moveTo>
          </w:hyperlink>
        </w:p>
        <w:p>
          <w:pPr>
            <w:pStyle w:val="Contents2"/>
            <w:tabs>
              <w:tab w:val="clear" w:pos="9355"/>
              <w:tab w:val="right" w:pos="9638" w:leader="dot"/>
            </w:tabs>
            <w:rPr>
              <w:moveTo w:id="13" w:author="Mike Taylor" w:date="2023-01-19T22:34:43Z"/>
            </w:rPr>
          </w:pPr>
          <w:hyperlink w:anchor="__RefHeading___Toc1948_2786159041">
            <w:moveTo w:id="10" w:author="Mike Taylor" w:date="2023-01-19T22:34:43Z">
              <w:r>
                <w:rPr>
                  <w:rStyle w:val="IndexLink"/>
                </w:rPr>
                <w:t xml:space="preserve">The original Carnegie </w:t>
              </w:r>
            </w:moveTo>
            <w:moveTo w:id="11" w:author="Mike Taylor" w:date="2023-01-19T22:34:43Z">
              <w:r>
                <w:rPr>
                  <w:rStyle w:val="IndexLink"/>
                  <w:i/>
                  <w:iCs/>
                </w:rPr>
                <w:t>Diplodocus</w:t>
              </w:r>
            </w:moveTo>
            <w:moveTo w:id="12" w:author="Mike Taylor" w:date="2023-01-19T22:34:43Z">
              <w:r>
                <w:rPr>
                  <w:rStyle w:val="IndexLink"/>
                </w:rPr>
                <w:tab/>
                <w:t>3</w:t>
              </w:r>
            </w:moveTo>
          </w:hyperlink>
        </w:p>
        <w:p>
          <w:pPr>
            <w:pStyle w:val="Contents2"/>
            <w:tabs>
              <w:tab w:val="clear" w:pos="9355"/>
              <w:tab w:val="right" w:pos="9638" w:leader="dot"/>
            </w:tabs>
            <w:rPr>
              <w:moveTo w:id="17" w:author="Mike Taylor" w:date="2023-01-19T22:34:43Z"/>
            </w:rPr>
          </w:pPr>
          <w:hyperlink w:anchor="__RefHeading___Toc1950_2786159041">
            <w:moveTo w:id="14" w:author="Mike Taylor" w:date="2023-01-19T22:34:43Z">
              <w:r>
                <w:rPr>
                  <w:rStyle w:val="IndexLink"/>
                </w:rPr>
                <w:t xml:space="preserve">The first casts of the Carnegie </w:t>
              </w:r>
            </w:moveTo>
            <w:moveTo w:id="15" w:author="Mike Taylor" w:date="2023-01-19T22:34:43Z">
              <w:r>
                <w:rPr>
                  <w:rStyle w:val="IndexLink"/>
                  <w:i/>
                  <w:iCs/>
                </w:rPr>
                <w:t>Diplodocus</w:t>
              </w:r>
            </w:moveTo>
            <w:moveTo w:id="16" w:author="Mike Taylor" w:date="2023-01-19T22:34:43Z">
              <w:r>
                <w:rPr>
                  <w:rStyle w:val="IndexLink"/>
                </w:rPr>
                <w:tab/>
                <w:t>3</w:t>
              </w:r>
            </w:moveTo>
          </w:hyperlink>
        </w:p>
        <w:p>
          <w:pPr>
            <w:pStyle w:val="Contents2"/>
            <w:tabs>
              <w:tab w:val="clear" w:pos="9355"/>
              <w:tab w:val="right" w:pos="9638" w:leader="dot"/>
            </w:tabs>
            <w:rPr>
              <w:moveTo w:id="19" w:author="Mike Taylor" w:date="2023-01-19T22:34:43Z"/>
            </w:rPr>
          </w:pPr>
          <w:hyperlink w:anchor="__RefHeading___Toc947_1155462304">
            <w:moveTo w:id="18" w:author="Mike Taylor" w:date="2023-01-19T22:34:43Z">
              <w:r>
                <w:rPr>
                  <w:rStyle w:val="IndexLink"/>
                </w:rPr>
                <w:t>The Field House Museum in Vernal</w:t>
                <w:tab/>
                <w:t>4</w:t>
              </w:r>
            </w:moveTo>
          </w:hyperlink>
        </w:p>
        <w:p>
          <w:pPr>
            <w:pStyle w:val="Contents2"/>
            <w:tabs>
              <w:tab w:val="clear" w:pos="9355"/>
              <w:tab w:val="right" w:pos="9638" w:leader="dot"/>
            </w:tabs>
            <w:rPr>
              <w:moveTo w:id="21" w:author="Mike Taylor" w:date="2023-01-19T22:34:43Z"/>
            </w:rPr>
          </w:pPr>
          <w:hyperlink w:anchor="__RefHeading___Toc26119_446257137">
            <w:moveTo w:id="20" w:author="Mike Taylor" w:date="2023-01-19T22:34:43Z">
              <w:r>
                <w:rPr>
                  <w:rStyle w:val="IndexLink"/>
                </w:rPr>
                <w:t>The concrete cast in Vernal</w:t>
                <w:tab/>
                <w:t>5</w:t>
              </w:r>
            </w:moveTo>
          </w:hyperlink>
        </w:p>
        <w:p>
          <w:pPr>
            <w:pStyle w:val="Contents2"/>
            <w:tabs>
              <w:tab w:val="clear" w:pos="9355"/>
              <w:tab w:val="right" w:pos="9638" w:leader="dot"/>
            </w:tabs>
            <w:rPr>
              <w:moveTo w:id="23" w:author="Mike Taylor" w:date="2023-01-19T22:34:43Z"/>
            </w:rPr>
          </w:pPr>
          <w:hyperlink w:anchor="__RefHeading___Toc430_3962850034">
            <w:moveTo w:id="22" w:author="Mike Taylor" w:date="2023-01-19T22:34:43Z">
              <w:r>
                <w:rPr>
                  <w:rStyle w:val="IndexLink"/>
                </w:rPr>
                <w:t>The fate of the original molds</w:t>
                <w:tab/>
                <w:t>7</w:t>
              </w:r>
            </w:moveTo>
          </w:hyperlink>
        </w:p>
        <w:p>
          <w:pPr>
            <w:pStyle w:val="Contents2"/>
            <w:tabs>
              <w:tab w:val="clear" w:pos="9355"/>
              <w:tab w:val="right" w:pos="9638" w:leader="dot"/>
            </w:tabs>
            <w:rPr>
              <w:moveTo w:id="25" w:author="Mike Taylor" w:date="2023-01-19T22:34:43Z"/>
            </w:rPr>
          </w:pPr>
          <w:hyperlink w:anchor="__RefHeading___Toc949_1155462304">
            <w:moveTo w:id="24" w:author="Mike Taylor" w:date="2023-01-19T22:34:43Z">
              <w:r>
                <w:rPr>
                  <w:rStyle w:val="IndexLink"/>
                </w:rPr>
                <w:t>The lightweight cast in Vernal</w:t>
                <w:tab/>
                <w:t>11</w:t>
              </w:r>
            </w:moveTo>
          </w:hyperlink>
        </w:p>
        <w:p>
          <w:pPr>
            <w:pStyle w:val="Contents2"/>
            <w:tabs>
              <w:tab w:val="clear" w:pos="9355"/>
              <w:tab w:val="right" w:pos="9638" w:leader="dot"/>
            </w:tabs>
            <w:rPr>
              <w:moveTo w:id="29" w:author="Mike Taylor" w:date="2023-01-19T22:34:43Z"/>
            </w:rPr>
          </w:pPr>
          <w:hyperlink w:anchor="__RefHeading___Toc418_3962850034">
            <w:moveTo w:id="26" w:author="Mike Taylor" w:date="2023-01-19T22:34:43Z">
              <w:r>
                <w:rPr>
                  <w:rStyle w:val="IndexLink"/>
                </w:rPr>
                <w:t xml:space="preserve">New casts made from molds of the concrete </w:t>
              </w:r>
            </w:moveTo>
            <w:moveTo w:id="27" w:author="Mike Taylor" w:date="2023-01-19T22:34:43Z">
              <w:r>
                <w:rPr>
                  <w:rStyle w:val="IndexLink"/>
                  <w:i/>
                  <w:iCs/>
                </w:rPr>
                <w:t>Diplodocus</w:t>
              </w:r>
            </w:moveTo>
            <w:moveTo w:id="28" w:author="Mike Taylor" w:date="2023-01-19T22:34:43Z">
              <w:r>
                <w:rPr>
                  <w:rStyle w:val="IndexLink"/>
                </w:rPr>
                <w:tab/>
                <w:t>14</w:t>
              </w:r>
            </w:moveTo>
          </w:hyperlink>
        </w:p>
        <w:p>
          <w:pPr>
            <w:pStyle w:val="Contents2"/>
            <w:tabs>
              <w:tab w:val="clear" w:pos="9355"/>
              <w:tab w:val="right" w:pos="9638" w:leader="dot"/>
            </w:tabs>
            <w:rPr>
              <w:moveTo w:id="33" w:author="Mike Taylor" w:date="2023-01-19T22:34:43Z"/>
            </w:rPr>
          </w:pPr>
          <w:hyperlink w:anchor="__RefHeading___Toc953_1155462304">
            <w:moveTo w:id="30" w:author="Mike Taylor" w:date="2023-01-19T22:34:43Z">
              <w:r>
                <w:rPr>
                  <w:rStyle w:val="IndexLink"/>
                </w:rPr>
                <w:t xml:space="preserve">The fate of the concrete </w:t>
              </w:r>
            </w:moveTo>
            <w:moveTo w:id="31" w:author="Mike Taylor" w:date="2023-01-19T22:34:43Z">
              <w:r>
                <w:rPr>
                  <w:rStyle w:val="IndexLink"/>
                  <w:i/>
                  <w:iCs/>
                </w:rPr>
                <w:t>Diplodocus</w:t>
              </w:r>
            </w:moveTo>
            <w:moveTo w:id="32" w:author="Mike Taylor" w:date="2023-01-19T22:34:43Z">
              <w:r>
                <w:rPr>
                  <w:rStyle w:val="IndexLink"/>
                </w:rPr>
                <w:tab/>
                <w:t>16</w:t>
              </w:r>
            </w:moveTo>
          </w:hyperlink>
        </w:p>
        <w:p>
          <w:pPr>
            <w:pStyle w:val="Contents2"/>
            <w:tabs>
              <w:tab w:val="clear" w:pos="9355"/>
              <w:tab w:val="right" w:pos="9638" w:leader="dot"/>
            </w:tabs>
            <w:rPr>
              <w:moveTo w:id="35" w:author="Mike Taylor" w:date="2023-01-19T22:34:43Z"/>
            </w:rPr>
          </w:pPr>
          <w:hyperlink w:anchor="__RefHeading___Toc3005_1175089729">
            <w:moveTo w:id="34" w:author="Mike Taylor" w:date="2023-01-19T22:34:43Z">
              <w:r>
                <w:rPr>
                  <w:rStyle w:val="IndexLink"/>
                </w:rPr>
                <w:t>The fate of the new molds</w:t>
                <w:tab/>
                <w:t>17</w:t>
              </w:r>
            </w:moveTo>
          </w:hyperlink>
        </w:p>
        <w:p>
          <w:pPr>
            <w:pStyle w:val="Contents1"/>
            <w:rPr>
              <w:moveTo w:id="37" w:author="Mike Taylor" w:date="2023-01-19T22:34:43Z"/>
            </w:rPr>
          </w:pPr>
          <w:hyperlink w:anchor="__RefHeading___Toc3401_68767826">
            <w:moveTo w:id="36" w:author="Mike Taylor" w:date="2023-01-19T22:34:43Z">
              <w:r>
                <w:rPr>
                  <w:rStyle w:val="IndexLink"/>
                </w:rPr>
                <w:t>Discussion</w:t>
                <w:tab/>
                <w:t>17</w:t>
              </w:r>
            </w:moveTo>
          </w:hyperlink>
        </w:p>
        <w:p>
          <w:pPr>
            <w:pStyle w:val="Contents1"/>
            <w:rPr>
              <w:moveTo w:id="39" w:author="Mike Taylor" w:date="2023-01-19T22:34:43Z"/>
            </w:rPr>
          </w:pPr>
          <w:hyperlink w:anchor="__RefHeading___Toc3529_2542618767">
            <w:moveTo w:id="38" w:author="Mike Taylor" w:date="2023-01-19T22:34:43Z">
              <w:r>
                <w:rPr>
                  <w:rStyle w:val="IndexLink"/>
                </w:rPr>
                <w:t>Acknowledgements</w:t>
                <w:tab/>
                <w:t>18</w:t>
              </w:r>
            </w:moveTo>
          </w:hyperlink>
        </w:p>
        <w:p>
          <w:pPr>
            <w:pStyle w:val="Contents1"/>
            <w:rPr>
              <w:moveTo w:id="41" w:author="Mike Taylor" w:date="2023-01-19T22:34:43Z"/>
            </w:rPr>
          </w:pPr>
          <w:hyperlink w:anchor="__RefHeading___Toc3405_68767826">
            <w:moveTo w:id="40" w:author="Mike Taylor" w:date="2023-01-19T22:34:43Z">
              <w:r>
                <w:rPr>
                  <w:rStyle w:val="IndexLink"/>
                </w:rPr>
                <w:t>References</w:t>
                <w:tab/>
                <w:t>20</w:t>
              </w:r>
            </w:moveTo>
          </w:hyperlink>
        </w:p>
        <w:p>
          <w:pPr>
            <w:pStyle w:val="Contents1"/>
            <w:rPr>
              <w:moveTo w:id="43" w:author="Mike Taylor" w:date="2023-01-19T22:34:43Z"/>
            </w:rPr>
          </w:pPr>
          <w:hyperlink w:anchor="__RefHeading___Toc3407_68767826">
            <w:moveTo w:id="42" w:author="Mike Taylor" w:date="2023-01-19T22:34:43Z">
              <w:r>
                <w:rPr>
                  <w:rStyle w:val="IndexLink"/>
                </w:rPr>
                <w:t>Figure Captions</w:t>
                <w:tab/>
                <w:t>26</w:t>
              </w:r>
            </w:moveTo>
          </w:hyperlink>
        </w:p>
        <w:p>
          <w:pPr>
            <w:pStyle w:val="Contents1"/>
            <w:rPr>
              <w:moveTo w:id="45" w:author="Mike Taylor" w:date="2023-01-19T22:34:43Z"/>
            </w:rPr>
          </w:pPr>
          <w:hyperlink w:anchor="__RefHeading___Toc4426_1817233446">
            <w:moveTo w:id="44" w:author="Mike Taylor" w:date="2023-01-19T22:34:43Z">
              <w:r>
                <w:rPr>
                  <w:rStyle w:val="IndexLink"/>
                </w:rPr>
                <w:t>Tables</w:t>
                <w:tab/>
                <w:t>28</w:t>
              </w:r>
            </w:moveTo>
          </w:hyperlink>
        </w:p>
        <w:p>
          <w:pPr>
            <w:pStyle w:val="Contents1"/>
            <w:rPr>
              <w:del w:id="48" w:author="Mike Taylor" w:date="2023-01-19T22:34:43Z"/>
            </w:rPr>
          </w:pPr>
          <w:del w:id="46" w:author="Mike Taylor" w:date="2023-01-19T22:34:43Z">
            <w:r>
              <w:fldChar w:fldCharType="begin"/>
            </w:r>
            <w:r>
              <w:rPr>
                <w:rStyle w:val="IndexLink"/>
              </w:rPr>
              <w:delInstrText xml:space="preserve"> TOC \f \o "1-9" \h</w:delInstrText>
            </w:r>
          </w:del>
          <w:r>
            <w:rPr>
              <w:rStyle w:val="IndexLink"/>
            </w:rPr>
            <w:fldChar w:fldCharType="separate"/>
          </w:r>
          <w:hyperlink w:anchor="__RefHeading___Toc1120_4253449514">
            <w:del w:id="47" w:author="Mike Taylor" w:date="2023-01-19T22:34:43Z">
              <w:r>
                <w:rPr>
                  <w:rStyle w:val="IndexLink"/>
                </w:rPr>
                <w:delText>Introduction</w:delText>
                <w:tab/>
                <w:delText>2</w:delText>
              </w:r>
            </w:del>
          </w:hyperlink>
        </w:p>
        <w:p>
          <w:pPr>
            <w:pStyle w:val="Contents2"/>
            <w:tabs>
              <w:tab w:val="clear" w:pos="9355"/>
              <w:tab w:val="right" w:pos="9638" w:leader="dot"/>
            </w:tabs>
            <w:rPr>
              <w:del w:id="50" w:author="Mike Taylor" w:date="2023-01-19T22:34:43Z"/>
            </w:rPr>
          </w:pPr>
          <w:hyperlink w:anchor="__RefHeading___Toc943_1155462304">
            <w:del w:id="49" w:author="Mike Taylor" w:date="2023-01-19T22:34:43Z">
              <w:r>
                <w:rPr>
                  <w:rStyle w:val="IndexLink"/>
                </w:rPr>
                <w:delText>Nomenclature</w:delText>
                <w:tab/>
                <w:delText>2</w:delText>
              </w:r>
            </w:del>
          </w:hyperlink>
        </w:p>
        <w:p>
          <w:pPr>
            <w:pStyle w:val="Contents2"/>
            <w:tabs>
              <w:tab w:val="clear" w:pos="9355"/>
              <w:tab w:val="right" w:pos="9638" w:leader="dot"/>
            </w:tabs>
            <w:rPr>
              <w:del w:id="52" w:author="Mike Taylor" w:date="2023-01-19T22:34:43Z"/>
            </w:rPr>
          </w:pPr>
          <w:hyperlink w:anchor="__RefHeading___Toc5349_68767826">
            <w:del w:id="51" w:author="Mike Taylor" w:date="2023-01-19T22:34:43Z">
              <w:r>
                <w:rPr>
                  <w:rStyle w:val="IndexLink"/>
                </w:rPr>
                <w:delText>Institutional abbreviations</w:delText>
                <w:tab/>
                <w:delText>2</w:delText>
              </w:r>
            </w:del>
          </w:hyperlink>
        </w:p>
        <w:p>
          <w:pPr>
            <w:pStyle w:val="Contents1"/>
            <w:rPr>
              <w:del w:id="56" w:author="Mike Taylor" w:date="2023-01-19T22:34:43Z"/>
            </w:rPr>
          </w:pPr>
          <w:hyperlink w:anchor="__RefHeading___Toc1946_2786159041">
            <w:del w:id="53" w:author="Mike Taylor" w:date="2023-01-19T22:34:43Z">
              <w:r>
                <w:rPr>
                  <w:rStyle w:val="IndexLink"/>
                </w:rPr>
                <w:delText xml:space="preserve">History of the concrete </w:delText>
              </w:r>
            </w:del>
            <w:del w:id="54" w:author="Mike Taylor" w:date="2023-01-19T22:34:43Z">
              <w:r>
                <w:rPr>
                  <w:rStyle w:val="IndexLink"/>
                  <w:i/>
                  <w:iCs/>
                </w:rPr>
                <w:delText>Diplodocus</w:delText>
              </w:r>
            </w:del>
            <w:del w:id="55" w:author="Mike Taylor" w:date="2023-01-19T22:34:43Z">
              <w:r>
                <w:rPr>
                  <w:rStyle w:val="IndexLink"/>
                </w:rPr>
                <w:tab/>
                <w:delText>3</w:delText>
              </w:r>
            </w:del>
          </w:hyperlink>
        </w:p>
        <w:p>
          <w:pPr>
            <w:pStyle w:val="Contents2"/>
            <w:tabs>
              <w:tab w:val="clear" w:pos="9355"/>
              <w:tab w:val="right" w:pos="9638" w:leader="dot"/>
            </w:tabs>
            <w:rPr>
              <w:del w:id="60" w:author="Mike Taylor" w:date="2023-01-19T22:34:43Z"/>
            </w:rPr>
          </w:pPr>
          <w:hyperlink w:anchor="__RefHeading___Toc1948_2786159041">
            <w:del w:id="57" w:author="Mike Taylor" w:date="2023-01-19T22:34:43Z">
              <w:r>
                <w:rPr>
                  <w:rStyle w:val="IndexLink"/>
                </w:rPr>
                <w:delText xml:space="preserve">The original Carnegie </w:delText>
              </w:r>
            </w:del>
            <w:del w:id="58" w:author="Mike Taylor" w:date="2023-01-19T22:34:43Z">
              <w:r>
                <w:rPr>
                  <w:rStyle w:val="IndexLink"/>
                  <w:i/>
                  <w:iCs/>
                </w:rPr>
                <w:delText>Diplodocus</w:delText>
              </w:r>
            </w:del>
            <w:del w:id="59" w:author="Mike Taylor" w:date="2023-01-19T22:34:43Z">
              <w:r>
                <w:rPr>
                  <w:rStyle w:val="IndexLink"/>
                </w:rPr>
                <w:tab/>
                <w:delText>3</w:delText>
              </w:r>
            </w:del>
          </w:hyperlink>
        </w:p>
        <w:p>
          <w:pPr>
            <w:pStyle w:val="Contents2"/>
            <w:tabs>
              <w:tab w:val="clear" w:pos="9355"/>
              <w:tab w:val="right" w:pos="9638" w:leader="dot"/>
            </w:tabs>
            <w:rPr>
              <w:del w:id="64" w:author="Mike Taylor" w:date="2023-01-19T22:34:43Z"/>
            </w:rPr>
          </w:pPr>
          <w:hyperlink w:anchor="__RefHeading___Toc1950_2786159041">
            <w:del w:id="61" w:author="Mike Taylor" w:date="2023-01-19T22:34:43Z">
              <w:r>
                <w:rPr>
                  <w:rStyle w:val="IndexLink"/>
                </w:rPr>
                <w:delText xml:space="preserve">The first casts of the Carnegie </w:delText>
              </w:r>
            </w:del>
            <w:del w:id="62" w:author="Mike Taylor" w:date="2023-01-19T22:34:43Z">
              <w:r>
                <w:rPr>
                  <w:rStyle w:val="IndexLink"/>
                  <w:i/>
                  <w:iCs/>
                </w:rPr>
                <w:delText>Diplodocus</w:delText>
              </w:r>
            </w:del>
            <w:del w:id="63" w:author="Mike Taylor" w:date="2023-01-19T22:34:43Z">
              <w:r>
                <w:rPr>
                  <w:rStyle w:val="IndexLink"/>
                </w:rPr>
                <w:tab/>
                <w:delText>3</w:delText>
              </w:r>
            </w:del>
          </w:hyperlink>
        </w:p>
        <w:p>
          <w:pPr>
            <w:pStyle w:val="Contents2"/>
            <w:tabs>
              <w:tab w:val="clear" w:pos="9355"/>
              <w:tab w:val="right" w:pos="9638" w:leader="dot"/>
            </w:tabs>
            <w:rPr>
              <w:del w:id="66" w:author="Mike Taylor" w:date="2023-01-19T22:34:43Z"/>
            </w:rPr>
          </w:pPr>
          <w:hyperlink w:anchor="__RefHeading___Toc947_1155462304">
            <w:del w:id="65" w:author="Mike Taylor" w:date="2023-01-19T22:34:43Z">
              <w:r>
                <w:rPr>
                  <w:rStyle w:val="IndexLink"/>
                </w:rPr>
                <w:delText>The Field House Museum in Vernal</w:delText>
                <w:tab/>
                <w:delText>4</w:delText>
              </w:r>
            </w:del>
          </w:hyperlink>
        </w:p>
        <w:p>
          <w:pPr>
            <w:pStyle w:val="Contents2"/>
            <w:tabs>
              <w:tab w:val="clear" w:pos="9355"/>
              <w:tab w:val="right" w:pos="9638" w:leader="dot"/>
            </w:tabs>
            <w:rPr>
              <w:del w:id="68" w:author="Mike Taylor" w:date="2023-01-19T22:34:43Z"/>
            </w:rPr>
          </w:pPr>
          <w:hyperlink w:anchor="__RefHeading___Toc26119_446257137">
            <w:del w:id="67" w:author="Mike Taylor" w:date="2023-01-19T22:34:43Z">
              <w:r>
                <w:rPr>
                  <w:rStyle w:val="IndexLink"/>
                </w:rPr>
                <w:delText>The concrete cast in Vernal</w:delText>
                <w:tab/>
                <w:delText>5</w:delText>
              </w:r>
            </w:del>
          </w:hyperlink>
        </w:p>
        <w:p>
          <w:pPr>
            <w:pStyle w:val="Contents2"/>
            <w:tabs>
              <w:tab w:val="clear" w:pos="9355"/>
              <w:tab w:val="right" w:pos="9638" w:leader="dot"/>
            </w:tabs>
            <w:rPr>
              <w:del w:id="70" w:author="Mike Taylor" w:date="2023-01-19T22:34:43Z"/>
            </w:rPr>
          </w:pPr>
          <w:hyperlink w:anchor="__RefHeading___Toc430_3962850034">
            <w:del w:id="69" w:author="Mike Taylor" w:date="2023-01-19T22:34:43Z">
              <w:r>
                <w:rPr>
                  <w:rStyle w:val="IndexLink"/>
                </w:rPr>
                <w:delText>The fate of the original molds</w:delText>
                <w:tab/>
                <w:delText>7</w:delText>
              </w:r>
            </w:del>
          </w:hyperlink>
        </w:p>
        <w:p>
          <w:pPr>
            <w:pStyle w:val="Contents2"/>
            <w:tabs>
              <w:tab w:val="clear" w:pos="9355"/>
              <w:tab w:val="right" w:pos="9638" w:leader="dot"/>
            </w:tabs>
            <w:rPr>
              <w:del w:id="72" w:author="Mike Taylor" w:date="2023-01-19T22:34:43Z"/>
            </w:rPr>
          </w:pPr>
          <w:hyperlink w:anchor="__RefHeading___Toc949_1155462304">
            <w:del w:id="71" w:author="Mike Taylor" w:date="2023-01-19T22:34:43Z">
              <w:r>
                <w:rPr>
                  <w:rStyle w:val="IndexLink"/>
                </w:rPr>
                <w:delText>The lightweight cast in Vernal</w:delText>
                <w:tab/>
                <w:delText>11</w:delText>
              </w:r>
            </w:del>
          </w:hyperlink>
        </w:p>
        <w:p>
          <w:pPr>
            <w:pStyle w:val="Contents2"/>
            <w:tabs>
              <w:tab w:val="clear" w:pos="9355"/>
              <w:tab w:val="right" w:pos="9638" w:leader="dot"/>
            </w:tabs>
            <w:rPr>
              <w:del w:id="76" w:author="Mike Taylor" w:date="2023-01-19T22:34:43Z"/>
            </w:rPr>
          </w:pPr>
          <w:hyperlink w:anchor="__RefHeading___Toc418_3962850034">
            <w:del w:id="73" w:author="Mike Taylor" w:date="2023-01-19T22:34:43Z">
              <w:r>
                <w:rPr>
                  <w:rStyle w:val="IndexLink"/>
                </w:rPr>
                <w:delText xml:space="preserve">New casts made from molds of the concrete </w:delText>
              </w:r>
            </w:del>
            <w:del w:id="74" w:author="Mike Taylor" w:date="2023-01-19T22:34:43Z">
              <w:r>
                <w:rPr>
                  <w:rStyle w:val="IndexLink"/>
                  <w:i/>
                  <w:iCs/>
                </w:rPr>
                <w:delText>Diplodocus</w:delText>
              </w:r>
            </w:del>
            <w:del w:id="75" w:author="Mike Taylor" w:date="2023-01-19T22:34:43Z">
              <w:r>
                <w:rPr>
                  <w:rStyle w:val="IndexLink"/>
                </w:rPr>
                <w:tab/>
                <w:delText>14</w:delText>
              </w:r>
            </w:del>
          </w:hyperlink>
        </w:p>
        <w:p>
          <w:pPr>
            <w:pStyle w:val="Contents2"/>
            <w:tabs>
              <w:tab w:val="clear" w:pos="9355"/>
              <w:tab w:val="right" w:pos="9638" w:leader="dot"/>
            </w:tabs>
            <w:rPr>
              <w:del w:id="80" w:author="Mike Taylor" w:date="2023-01-19T22:34:43Z"/>
            </w:rPr>
          </w:pPr>
          <w:hyperlink w:anchor="__RefHeading___Toc953_1155462304">
            <w:del w:id="77" w:author="Mike Taylor" w:date="2023-01-19T22:34:43Z">
              <w:r>
                <w:rPr>
                  <w:rStyle w:val="IndexLink"/>
                </w:rPr>
                <w:delText xml:space="preserve">The fate of the concrete </w:delText>
              </w:r>
            </w:del>
            <w:del w:id="78" w:author="Mike Taylor" w:date="2023-01-19T22:34:43Z">
              <w:r>
                <w:rPr>
                  <w:rStyle w:val="IndexLink"/>
                  <w:i/>
                  <w:iCs/>
                </w:rPr>
                <w:delText>Diplodocus</w:delText>
              </w:r>
            </w:del>
            <w:del w:id="79" w:author="Mike Taylor" w:date="2023-01-19T22:34:43Z">
              <w:r>
                <w:rPr>
                  <w:rStyle w:val="IndexLink"/>
                </w:rPr>
                <w:tab/>
                <w:delText>16</w:delText>
              </w:r>
            </w:del>
          </w:hyperlink>
        </w:p>
        <w:p>
          <w:pPr>
            <w:pStyle w:val="Contents2"/>
            <w:tabs>
              <w:tab w:val="clear" w:pos="9355"/>
              <w:tab w:val="right" w:pos="9638" w:leader="dot"/>
            </w:tabs>
            <w:rPr>
              <w:del w:id="82" w:author="Mike Taylor" w:date="2023-01-19T22:34:43Z"/>
            </w:rPr>
          </w:pPr>
          <w:hyperlink w:anchor="__RefHeading___Toc3005_1175089729">
            <w:del w:id="81" w:author="Mike Taylor" w:date="2023-01-19T22:34:43Z">
              <w:r>
                <w:rPr>
                  <w:rStyle w:val="IndexLink"/>
                </w:rPr>
                <w:delText>The fate of the new molds</w:delText>
                <w:tab/>
                <w:delText>17</w:delText>
              </w:r>
            </w:del>
          </w:hyperlink>
        </w:p>
        <w:p>
          <w:pPr>
            <w:pStyle w:val="Contents1"/>
            <w:rPr>
              <w:del w:id="84" w:author="Mike Taylor" w:date="2023-01-19T22:34:43Z"/>
            </w:rPr>
          </w:pPr>
          <w:hyperlink w:anchor="__RefHeading___Toc3401_68767826">
            <w:del w:id="83" w:author="Mike Taylor" w:date="2023-01-19T22:34:43Z">
              <w:r>
                <w:rPr>
                  <w:rStyle w:val="IndexLink"/>
                </w:rPr>
                <w:delText>Discussion</w:delText>
                <w:tab/>
                <w:delText>17</w:delText>
              </w:r>
            </w:del>
          </w:hyperlink>
        </w:p>
        <w:p>
          <w:pPr>
            <w:pStyle w:val="Contents1"/>
            <w:rPr>
              <w:del w:id="86" w:author="Mike Taylor" w:date="2023-01-19T22:34:43Z"/>
            </w:rPr>
          </w:pPr>
          <w:hyperlink w:anchor="__RefHeading___Toc3529_2542618767">
            <w:del w:id="85" w:author="Mike Taylor" w:date="2023-01-19T22:34:43Z">
              <w:r>
                <w:rPr>
                  <w:rStyle w:val="IndexLink"/>
                </w:rPr>
                <w:delText>Acknowledgements</w:delText>
                <w:tab/>
                <w:delText>18</w:delText>
              </w:r>
            </w:del>
          </w:hyperlink>
        </w:p>
        <w:p>
          <w:pPr>
            <w:pStyle w:val="Contents1"/>
            <w:rPr>
              <w:del w:id="88" w:author="Mike Taylor" w:date="2023-01-19T22:34:43Z"/>
            </w:rPr>
          </w:pPr>
          <w:hyperlink w:anchor="__RefHeading___Toc3405_68767826">
            <w:del w:id="87" w:author="Mike Taylor" w:date="2023-01-19T22:34:43Z">
              <w:r>
                <w:rPr>
                  <w:rStyle w:val="IndexLink"/>
                </w:rPr>
                <w:delText>References</w:delText>
                <w:tab/>
                <w:delText>20</w:delText>
              </w:r>
            </w:del>
          </w:hyperlink>
        </w:p>
        <w:p>
          <w:pPr>
            <w:pStyle w:val="Contents1"/>
            <w:rPr>
              <w:del w:id="90" w:author="Mike Taylor" w:date="2023-01-19T22:34:43Z"/>
            </w:rPr>
          </w:pPr>
          <w:hyperlink w:anchor="__RefHeading___Toc3407_68767826">
            <w:del w:id="89" w:author="Mike Taylor" w:date="2023-01-19T22:34:43Z">
              <w:r>
                <w:rPr>
                  <w:rStyle w:val="IndexLink"/>
                </w:rPr>
                <w:delText>Figure Captions</w:delText>
                <w:tab/>
                <w:delText>26</w:delText>
              </w:r>
            </w:del>
          </w:hyperlink>
        </w:p>
        <w:p>
          <w:pPr>
            <w:pStyle w:val="Contents1"/>
            <w:rPr>
              <w:del w:id="92" w:author="Mike Taylor" w:date="2023-01-19T22:34:43Z"/>
            </w:rPr>
          </w:pPr>
          <w:hyperlink w:anchor="__RefHeading___Toc4426_1817233446">
            <w:del w:id="91" w:author="Mike Taylor" w:date="2023-01-19T22:34:43Z">
              <w:r>
                <w:rPr>
                  <w:rStyle w:val="IndexLink"/>
                </w:rPr>
                <w:delText>Tables</w:delText>
                <w:tab/>
                <w:delText>28</w:delText>
              </w:r>
            </w:del>
          </w:hyperlink>
          <w:r>
            <w:rPr>
              <w:rStyle w:val="IndexLink"/>
            </w:rPr>
            <w:fldChar w:fldCharType="end"/>
          </w:r>
        </w:p>
      </w:sdtContent>
    </w:sdt>
    <w:p>
      <w:pPr>
        <w:pStyle w:val="Heading1"/>
        <w:rPr/>
      </w:pPr>
      <w:bookmarkStart w:id="0" w:name="__RefHeading___Toc1120_4253449514"/>
      <w:bookmarkEnd w:id="0"/>
      <w:r>
        <w:rPr/>
        <w:t>Introduction</w:t>
      </w:r>
    </w:p>
    <w:p>
      <w:pPr>
        <w:pStyle w:val="TextBody"/>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LACM — Natural History Museum of Los Angeles County, Los Angeles, California,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w:t>
      </w:r>
      <w:ins w:id="93" w:author="Mike Taylor" w:date="2023-01-19T22:34:43Z">
        <w:r>
          <w:rPr/>
          <w:t xml:space="preserve">John Bell </w:t>
        </w:r>
      </w:ins>
      <w:r>
        <w:rPr/>
        <w:t xml:space="preserve">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 xml:space="preserve">Well before the mounting of the real bones of CM 84, King Edward VII of England asked Carnegie for a </w:t>
      </w:r>
      <w:ins w:id="94" w:author="Mike Taylor" w:date="2023-01-19T22:34:43Z">
        <w:r>
          <w:rPr>
            <w:i/>
            <w:iCs/>
          </w:rPr>
          <w:t>Diplodocus</w:t>
        </w:r>
      </w:ins>
      <w:ins w:id="95" w:author="Mike Taylor" w:date="2023-01-19T22:34:43Z">
        <w:r>
          <w:rPr/>
          <w:t xml:space="preserve"> </w:t>
        </w:r>
      </w:ins>
      <w:del w:id="96" w:author="Mike Taylor" w:date="2023-01-19T22:34:43Z">
        <w:r>
          <w:rPr/>
          <w:delText xml:space="preserve">copy of the </w:delText>
        </w:r>
      </w:del>
      <w:r>
        <w:rPr/>
        <w:t xml:space="preserve">skeleton to be displayed in the British Museum (Natural History). Carnegie </w:t>
      </w:r>
      <w:ins w:id="97" w:author="Mike Taylor" w:date="2023-01-19T22:34:43Z">
        <w:r>
          <w:rPr/>
          <w:t>naively</w:t>
        </w:r>
      </w:ins>
      <w:del w:id="98" w:author="Mike Taylor" w:date="2023-01-19T22:34:43Z">
        <w:r>
          <w:rPr/>
          <w:delText>optimistically</w:delText>
        </w:r>
      </w:del>
      <w:r>
        <w:rPr/>
        <w:t xml:space="preserve"> hoped to put an end to war by encouraging arbitration instead (Nieuwland 2019:55), and to this end was always keen to gain influence with heads of state. He therefore enthusiastically agreed to the King’s request and instructed museum director William. J. Holland to </w:t>
      </w:r>
      <w:ins w:id="99" w:author="Mike Taylor" w:date="2023-01-19T22:34:43Z">
        <w:r>
          <w:rPr/>
          <w:t xml:space="preserve">find another specimen. Considering it unlikely that another </w:t>
        </w:r>
      </w:ins>
      <w:ins w:id="100" w:author="Mike Taylor" w:date="2023-01-19T22:34:43Z">
        <w:r>
          <w:rPr>
            <w:i/>
            <w:iCs/>
          </w:rPr>
          <w:t>Diplodocus</w:t>
        </w:r>
      </w:ins>
      <w:ins w:id="101" w:author="Mike Taylor" w:date="2023-01-19T22:34:43Z">
        <w:r>
          <w:rPr/>
          <w:t xml:space="preserve"> of the same quality would quickly become available without great expense, Holland proposed instead to </w:t>
        </w:r>
      </w:ins>
      <w:r>
        <w:rPr/>
        <w:t>create a replica</w:t>
      </w:r>
      <w:ins w:id="102" w:author="Mike Taylor" w:date="2023-01-19T22:34:43Z">
        <w:r>
          <w:rPr/>
          <w:t>. Carnegie swiftly agreed</w:t>
        </w:r>
      </w:ins>
      <w:r>
        <w:rPr/>
        <w:t>.</w:t>
      </w:r>
    </w:p>
    <w:p>
      <w:pPr>
        <w:pStyle w:val="TextBody"/>
        <w:rPr/>
      </w:pPr>
      <w:r>
        <w:rPr/>
        <w:t xml:space="preserve">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w:t>
      </w:r>
      <w:ins w:id="103" w:author="Mike Taylor" w:date="2023-01-19T22:34:43Z">
        <w:r>
          <w:rPr/>
          <w:t>Coggeshall</w:t>
        </w:r>
      </w:ins>
      <w:del w:id="104" w:author="Mike Taylor" w:date="2023-01-19T22:34:43Z">
        <w:r>
          <w:rPr/>
          <w:delText>Coggleshall</w:delText>
        </w:r>
      </w:del>
      <w:r>
        <w:rPr/>
        <w:t xml:space="preserve"> travelled to each recipient country to </w:t>
      </w:r>
      <w:ins w:id="105" w:author="Mike Taylor" w:date="2023-01-19T22:34:43Z">
        <w:r>
          <w:rPr/>
          <w:t>supervise</w:t>
        </w:r>
      </w:ins>
      <w:del w:id="106" w:author="Mike Taylor" w:date="2023-01-19T22:34:43Z">
        <w:r>
          <w:rPr/>
          <w:delText>supervize</w:delText>
        </w:r>
      </w:del>
      <w:r>
        <w:rPr/>
        <w:t xml:space="preserve"> the mounting of the casts.</w:t>
      </w:r>
    </w:p>
    <w:p>
      <w:pPr>
        <w:pStyle w:val="TextBody"/>
        <w:rPr/>
      </w:pPr>
      <w:r>
        <w:rPr/>
        <w:t xml:space="preserve">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t>
      </w:r>
      <w:ins w:id="107" w:author="Mike Taylor" w:date="2023-01-19T22:34:43Z">
        <w:r>
          <w:rPr/>
          <w:t xml:space="preserve">(in the money of the time) </w:t>
        </w:r>
      </w:ins>
      <w:r>
        <w:rPr/>
        <w:t>was provided — and relatively little of this would have gone to the Natural History Museum. While Holland had considered closing the Carnegie Quarry as early as 1917 (Carpenter 2018:13), the reduction in funding must have played some part in the eventual decision to abandon</w:t>
      </w:r>
      <w:ins w:id="108" w:author="Mike Taylor" w:date="2023-01-19T22:34:43Z">
        <w:r>
          <w:rPr/>
          <w:t xml:space="preserve"> it</w:t>
        </w:r>
      </w:ins>
      <w:r>
        <w:rPr/>
        <w:t xml:space="preserve">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pPr>
      <w:bookmarkStart w:id="6" w:name="__RefHeading___Toc947_1155462304"/>
      <w:bookmarkEnd w:id="6"/>
      <w:r>
        <w:rPr/>
        <w:t>The Field House Museum in Vernal</w:t>
      </w:r>
    </w:p>
    <w:p>
      <w:pPr>
        <w:pStyle w:val="TextBody"/>
        <w:rPr/>
      </w:pPr>
      <w:r>
        <w:rPr/>
        <w:t xml:space="preserve">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w:t>
      </w:r>
      <w:del w:id="109" w:author="Mike Taylor" w:date="2023-01-19T22:34:43Z">
        <w:r>
          <w:rPr/>
          <w:delText xml:space="preserve">of </w:delText>
        </w:r>
      </w:del>
      <w:r>
        <w:rPr/>
        <w:t>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 xml:space="preserve">As recounted by Untermann and Untermann (1971), the genesis of the Field House lay with Arthur G. Nord, supervisor of the Ashley National Forest, one of those who </w:t>
      </w:r>
      <w:ins w:id="110" w:author="Mike Taylor" w:date="2023-01-19T22:34:43Z">
        <w:r>
          <w:rPr/>
          <w:t>were</w:t>
        </w:r>
      </w:ins>
      <w:del w:id="111" w:author="Mike Taylor" w:date="2023-01-19T22:34:43Z">
        <w:r>
          <w:rPr/>
          <w:delText>was</w:delText>
        </w:r>
      </w:del>
      <w:r>
        <w:rPr/>
        <w:t xml:space="preserve">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w:t>
      </w:r>
      <w:del w:id="112" w:author="Mike Taylor" w:date="2023-01-19T22:34:43Z">
        <w:r>
          <w:rPr/>
          <w:delText xml:space="preserve"> the</w:delText>
        </w:r>
      </w:del>
      <w:r>
        <w:rPr/>
        <w:t xml:space="preserv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 xml:space="preserve">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w:t>
      </w:r>
      <w:ins w:id="113" w:author="Mike Taylor" w:date="2023-01-19T22:34:43Z">
        <w:r>
          <w:rPr/>
          <w:t xml:space="preserve">Douglas </w:t>
        </w:r>
      </w:ins>
      <w:r>
        <w:rPr/>
        <w:t>Stewart on 20 September 1922 as follows:</w:t>
      </w:r>
    </w:p>
    <w:p>
      <w:pPr>
        <w:pStyle w:val="Quotations"/>
        <w:rPr/>
      </w:pPr>
      <w:r>
        <w:rPr/>
        <w:t xml:space="preserve">I understand that you are contemplating giving Mr. J. LeRoy Kay the opportunity to gain a wider experience by allowing him the opportunity of going to Pittsburg </w:t>
      </w:r>
      <w:ins w:id="114" w:author="Mike Taylor" w:date="2023-01-19T22:34:43Z">
        <w:r>
          <w:rPr/>
          <w:t xml:space="preserve">[sic] </w:t>
        </w:r>
      </w:ins>
      <w:r>
        <w:rPr/>
        <w:t>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 xml:space="preserve">Working at the Carnegie Museum for the next 30 years, Kay rose to become the head of the museum’s </w:t>
      </w:r>
      <w:ins w:id="115" w:author="Mike Taylor" w:date="2023-01-19T22:34:43Z">
        <w:r>
          <w:rPr/>
          <w:t>Section of Fossil Vertebrates</w:t>
        </w:r>
      </w:ins>
      <w:del w:id="116" w:author="Mike Taylor" w:date="2023-01-19T22:34:43Z">
        <w:r>
          <w:rPr/>
          <w:delText>department of vertebrate paleontology</w:delText>
        </w:r>
      </w:del>
      <w:r>
        <w:rPr/>
        <w:t>.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w:t>
      </w:r>
      <w:ins w:id="117" w:author="Mike Taylor" w:date="2023-01-19T22:34:43Z">
        <w:r>
          <w:rPr/>
          <w:t>-</w:t>
        </w:r>
      </w:ins>
      <w:del w:id="118" w:author="Mike Taylor" w:date="2023-01-19T22:34:43Z">
        <w:r>
          <w:rPr/>
          <w:delText xml:space="preserve"> </w:delText>
        </w:r>
      </w:del>
      <w:r>
        <w:rPr/>
        <w:t>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five tons (Untermann 1956)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w:t>
      </w:r>
      <w:ins w:id="119" w:author="Mike Taylor" w:date="2023-01-19T22:34:43Z">
        <w:r>
          <w:rPr/>
          <w:t>, when set with a catalyst,</w:t>
        </w:r>
      </w:ins>
      <w:r>
        <w:rPr/>
        <w:t xml:space="preserve">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 xml:space="preserve">The </w:t>
      </w:r>
      <w:del w:id="120" w:author="Mike Taylor" w:date="2023-01-19T22:34:43Z">
        <w:r>
          <w:rPr/>
          <w:delText xml:space="preserve">completed </w:delText>
        </w:r>
      </w:del>
      <w:r>
        <w:rPr/>
        <w:t>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As early as June 1956, well before the completion of the Vernal cast, he was in negotiation with Theodore Downs, Curator of Vertebrate Paleontology at the Los Angeles County Museum, to have the molds shipped there when the Vernal mount had been erected (Untermann 1956). Furthermore, tentative plans were already in place for molds to subsequently be used by “some museum in the State of Louisiana” (</w:t>
      </w:r>
      <w:bookmarkStart w:id="9" w:name="_GoBack"/>
      <w:r>
        <w:rPr/>
        <w:t>Ogawa</w:t>
      </w:r>
      <w:bookmarkEnd w:id="9"/>
      <w:r>
        <w:rPr/>
        <w:t xml:space="preserve"> 1957) — most likely either McNeese State College (now McNeese State University) or Louisiana State University (Downs 1957), and Michigan State University had also expressed an interest (Downs 1957).</w:t>
      </w:r>
    </w:p>
    <w:p>
      <w:pPr>
        <w:pStyle w:val="TextBody"/>
        <w:rPr/>
      </w:pPr>
      <w:r>
        <w:rPr/>
        <w:t xml:space="preserve">Downs’ intention was to </w:t>
      </w:r>
      <w:del w:id="121" w:author="Mike Taylor" w:date="2023-01-19T22:34:43Z">
        <w:r>
          <w:rPr/>
          <w:delText xml:space="preserve">to </w:delText>
        </w:r>
      </w:del>
      <w:r>
        <w:rPr/>
        <w:t xml:space="preserve">mount the LACM cast indoors, underneath the recently added hanging skeleton of a 70-foot-long blue whale, in the Hall of Evolving Life (Downs 1956). By May of 1957, however, this project was foundering due to “lack of room in the [Los Angeles] Museum, lack of time and money for technological supervision, </w:t>
      </w:r>
      <w:ins w:id="122" w:author="Mike Taylor" w:date="2023-01-19T22:34:43Z">
        <w:r>
          <w:rPr/>
          <w:t>labor</w:t>
        </w:r>
      </w:ins>
      <w:del w:id="123" w:author="Mike Taylor" w:date="2023-01-19T22:34:43Z">
        <w:r>
          <w:rPr/>
          <w:delText>labour</w:delText>
        </w:r>
      </w:del>
      <w:r>
        <w:rPr/>
        <w:t xml:space="preserve"> and material, and perhaps lack of interest also” (Ogawa 1957). More specifically, the Los Angeles museum had recently acquired the California Institute of Technology collection of 55,000 vertebrate </w:t>
      </w:r>
      <w:ins w:id="124" w:author="Mike Taylor" w:date="2023-01-19T22:34:43Z">
        <w:r>
          <w:rPr/>
          <w:t>fossils</w:t>
        </w:r>
      </w:ins>
      <w:del w:id="125" w:author="Mike Taylor" w:date="2023-01-19T22:34:43Z">
        <w:r>
          <w:rPr/>
          <w:delText>follows</w:delText>
        </w:r>
      </w:del>
      <w:r>
        <w:rPr/>
        <w:t xml:space="preserve">, and needed the display space for the dozen or so exhibit specimens that were included (Downs 1957). With the Los Angeles plan having fallen through, Untermann followed up with McNeese State College, but they failed even to reply to three letters (Untermann 1958) and so were removed from consideration. </w:t>
      </w:r>
    </w:p>
    <w:p>
      <w:pPr>
        <w:pStyle w:val="TextBody"/>
        <w:rPr/>
      </w:pPr>
      <w:r>
        <w:rPr/>
        <w:t xml:space="preserve">Untermann remained anxious to get rid of the molds, which </w:t>
      </w:r>
      <w:ins w:id="126" w:author="Mike Taylor" w:date="2023-01-19T22:34:43Z">
        <w:r>
          <w:rPr/>
          <w:t>were</w:t>
        </w:r>
      </w:ins>
      <w:del w:id="127" w:author="Mike Taylor" w:date="2023-01-19T22:34:43Z">
        <w:r>
          <w:rPr/>
          <w:delText>where</w:delText>
        </w:r>
      </w:del>
      <w:r>
        <w:rPr/>
        <w:t xml:space="preserve"> taking up far too much of the small museum’s limited space.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w:t>
      </w:r>
      <w:ins w:id="128" w:author="Mike Taylor" w:date="2023-01-19T22:34:43Z">
        <w:r>
          <w:rPr/>
          <w:t>impending</w:t>
        </w:r>
      </w:ins>
      <w:del w:id="129" w:author="Mike Taylor" w:date="2023-01-19T22:34:43Z">
        <w:r>
          <w:rPr/>
          <w:delText>impeding</w:delText>
        </w:r>
      </w:del>
      <w:r>
        <w:rPr/>
        <w:t xml:space="preserve"> arrival, and the later articles say that by 7 July museum board president Harold Minges had left for Utah to collect </w:t>
      </w:r>
      <w:ins w:id="130" w:author="Mike Taylor" w:date="2023-01-19T22:34:43Z">
        <w:r>
          <w:rPr/>
          <w:t>the</w:t>
        </w:r>
      </w:ins>
      <w:del w:id="131" w:author="Mike Taylor" w:date="2023-01-19T22:34:43Z">
        <w:r>
          <w:rPr/>
          <w:delText>to</w:delText>
        </w:r>
      </w:del>
      <w:r>
        <w:rPr/>
        <w:t xml:space="preserve">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w:t>
      </w:r>
    </w:p>
    <w:p>
      <w:pPr>
        <w:pStyle w:val="TextBody"/>
        <w:rPr/>
      </w:pPr>
      <w:r>
        <w:rPr/>
        <w:t>At first, there was some excitement in Rocky Mount. Mae Woods Bell, who had been the museum director ever since its creation in 1951 (Anonymous 1962b) made presentations about the dinosaur project to the Rotary (Anonymous 1960c) and the Lions Club (Anonymous 1960d). On 26 August 1960, Bell reported that 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w:t>
      </w:r>
      <w:r>
        <w:rPr>
          <w:i/>
          <w:iCs/>
        </w:rPr>
        <w:t xml:space="preserve">Rocky Mountain Evening </w:t>
      </w:r>
      <w:ins w:id="132" w:author="Mike Taylor" w:date="2023-01-19T22:34:43Z">
        <w:r>
          <w:rPr>
            <w:i/>
            <w:iCs/>
          </w:rPr>
          <w:t>Telegram</w:t>
        </w:r>
      </w:ins>
      <w:del w:id="133" w:author="Mike Taylor" w:date="2023-01-19T22:34:43Z">
        <w:r>
          <w:rPr>
            <w:i/>
            <w:iCs/>
          </w:rPr>
          <w:delText>Telegraph</w:delText>
        </w:r>
      </w:del>
      <w:r>
        <w:rPr/>
        <w:t xml:space="preserve">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 xml:space="preserve">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w:t>
      </w:r>
      <w:ins w:id="134" w:author="Mike Taylor" w:date="2023-01-19T22:34:43Z">
        <w:r>
          <w:rPr/>
          <w:t xml:space="preserve">the </w:t>
        </w:r>
      </w:ins>
      <w:r>
        <w:rPr/>
        <w:t>old building was demolished.</w:t>
      </w:r>
    </w:p>
    <w:p>
      <w:pPr>
        <w:pStyle w:val="TextBody"/>
        <w:rPr/>
      </w:pPr>
      <w:r>
        <w:rPr/>
        <w:t>At any rate, by 1985 the molds seem to have been lost. The then curator of the Utah Field House wrote to the Rocky Mount Children’s Museum to ask whether a cast had ever been made and mounted, and what had happened to the molds (Laraba 1985). In his response, the Rocky Mount director wrote that “we do not have the molds nor do I know where they went” (McKinnon 1985). It seems then, that while some casts were probably made from the molds, the project petered out and the casts as well as the molds were lost or destroyed.</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w:t>
      </w:r>
      <w:ins w:id="135" w:author="Mike Taylor" w:date="2023-01-19T22:34:43Z">
        <w:r>
          <w:rPr/>
          <w:t>1960a</w:t>
        </w:r>
      </w:ins>
      <w:del w:id="136" w:author="Mike Taylor" w:date="2023-01-19T22:34:43Z">
        <w:r>
          <w:rPr/>
          <w:delText>1906a</w:delText>
        </w:r>
      </w:del>
      <w:r>
        <w:rPr/>
        <w:t>).</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the molds cannot be located at the Houston Museum (Robert Bakker, pers. comm., 2022). Brian Curtice (pers. comm., 2022) also reports that he was in Houston in 1995 and did not see the molds in the collection, nor hear of their ever having been there. In the absence of evidence that the molds ever made it to Houston, it seems more likely that the missing bones in HMNS 175 were cast and supplied by Dinolab, using the second-generation molds described </w:t>
      </w:r>
      <w:ins w:id="137" w:author="Mike Taylor" w:date="2023-01-19T22:34:43Z">
        <w:r>
          <w:rPr/>
          <w:t>below</w:t>
        </w:r>
      </w:ins>
      <w:del w:id="138" w:author="Mike Taylor" w:date="2023-01-19T22:34:43Z">
        <w:r>
          <w:rPr/>
          <w:delText>blow</w:delText>
        </w:r>
      </w:del>
      <w:r>
        <w:rPr/>
        <w:t>, and that Rea (2001) misreported this.</w:t>
      </w:r>
    </w:p>
    <w:p>
      <w:pPr>
        <w:pStyle w:val="TextBody"/>
        <w:rPr/>
      </w:pPr>
      <w:r>
        <w:rPr/>
        <w:t xml:space="preserve">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w:t>
      </w:r>
      <w:ins w:id="139" w:author="Mike Taylor" w:date="2023-01-19T22:34:43Z">
        <w:r>
          <w:rPr/>
          <w:t>unlikely</w:t>
        </w:r>
      </w:ins>
      <w:del w:id="140" w:author="Mike Taylor" w:date="2023-01-19T22:34:43Z">
        <w:r>
          <w:rPr/>
          <w:delText>unlike</w:delText>
        </w:r>
      </w:del>
      <w:r>
        <w:rPr/>
        <w:t xml:space="preserve"> that any further relevant correspondence survives or is discoverable (Michael A. Taylor, pers. comm., 2022).</w:t>
      </w:r>
    </w:p>
    <w:p>
      <w:pPr>
        <w:pStyle w:val="TextBody"/>
        <w:rPr/>
      </w:pPr>
      <w:r>
        <w:rPr/>
        <w:t xml:space="preserve">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w:t>
      </w:r>
      <w:ins w:id="141" w:author="Mike Taylor" w:date="2023-01-19T22:34:43Z">
        <w:r>
          <w:rPr/>
          <w:t>Civil War</w:t>
        </w:r>
      </w:ins>
      <w:del w:id="142" w:author="Mike Taylor" w:date="2023-01-19T22:34:43Z">
        <w:r>
          <w:rPr/>
          <w:delText>civil war</w:delText>
        </w:r>
      </w:del>
      <w:r>
        <w:rPr/>
        <w:t xml:space="preserve"> — a designation that includes both North Carolina and Texas.</w:t>
      </w:r>
    </w:p>
    <w:p>
      <w:pPr>
        <w:pStyle w:val="TextBody"/>
        <w:rPr/>
      </w:pPr>
      <w:r>
        <w:rPr/>
        <w:t xml:space="preserve">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w:t>
      </w:r>
      <w:del w:id="143" w:author="Mike Taylor" w:date="2023-01-19T22:34:43Z">
        <w:r>
          <w:rPr/>
          <w:delText xml:space="preserve">them </w:delText>
        </w:r>
      </w:del>
      <w:r>
        <w:rPr/>
        <w:t>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w:t>
      </w:r>
      <w:ins w:id="144" w:author="Mike Taylor" w:date="2023-01-19T22:34:43Z">
        <w:r>
          <w:rPr/>
          <w:t>,</w:t>
        </w:r>
      </w:ins>
      <w:r>
        <w:rPr/>
        <w:t xml:space="preserve"> but some way into the casting project </w:t>
      </w:r>
      <w:ins w:id="145" w:author="Mike Taylor" w:date="2023-01-19T22:34:43Z">
        <w:r>
          <w:rPr/>
          <w:t xml:space="preserve">they were found </w:t>
        </w:r>
      </w:ins>
      <w:del w:id="146" w:author="Mike Taylor" w:date="2023-01-19T22:34:43Z">
        <w:r>
          <w:rPr/>
          <w:delText xml:space="preserve">determined </w:delText>
        </w:r>
      </w:del>
      <w:r>
        <w:rPr/>
        <w:t>not to be up to the job (Rea 2001:210, Moore 2014:234-235) and left in storage. At some later point it may be that they were shipped to a school in a southern state (Kirby 1998:4) but did not arrive (</w:t>
      </w:r>
      <w:bookmarkStart w:id="10" w:name="__DdeLink__7953_1817233446"/>
      <w:r>
        <w:rPr/>
        <w:t>Langston</w:t>
      </w:r>
      <w:bookmarkEnd w:id="10"/>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w:t>
      </w:r>
      <w:ins w:id="147" w:author="Mike Taylor" w:date="2023-01-19T22:34:43Z">
        <w:r>
          <w:rPr/>
          <w:t>, if they survive at all</w:t>
        </w:r>
      </w:ins>
      <w:r>
        <w:rPr/>
        <w:t>, we can only speculate. As Madsen (1990:4) concluded, “It is truly a mystery that an estimated 3–6 tons of plaster molds could simply vanish!”</w:t>
      </w:r>
    </w:p>
    <w:p>
      <w:pPr>
        <w:pStyle w:val="Heading2"/>
        <w:rPr/>
      </w:pPr>
      <w:bookmarkStart w:id="11" w:name="__RefHeading___Toc949_1155462304"/>
      <w:bookmarkEnd w:id="11"/>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w:t>
      </w:r>
      <w:ins w:id="148" w:author="Mike Taylor" w:date="2023-01-19T22:34:43Z">
        <w:r>
          <w:rPr/>
          <w:t>of</w:t>
        </w:r>
      </w:ins>
      <w:del w:id="149" w:author="Mike Taylor" w:date="2023-01-19T22:34:43Z">
        <w:r>
          <w:rPr/>
          <w:delText>is</w:delText>
        </w:r>
      </w:del>
      <w:r>
        <w:rPr/>
        <w:t xml:space="preserve">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 xml:space="preserve">On 26 January 1988, Alden H. Hamblin, then Park </w:t>
      </w:r>
      <w:ins w:id="150" w:author="Mike Taylor" w:date="2023-01-19T22:34:43Z">
        <w:r>
          <w:rPr/>
          <w:t>Superintendent</w:t>
        </w:r>
      </w:ins>
      <w:del w:id="151" w:author="Mike Taylor" w:date="2023-01-19T22:34:43Z">
        <w:r>
          <w:rPr/>
          <w:delText>Superintendant</w:delText>
        </w:r>
      </w:del>
      <w:r>
        <w:rPr/>
        <w:t xml:space="preserve">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w:t>
      </w:r>
      <w:ins w:id="152" w:author="Mike Taylor" w:date="2023-01-19T22:34:43Z">
        <w:r>
          <w:rPr/>
          <w:t>House</w:t>
        </w:r>
      </w:ins>
      <w:del w:id="153" w:author="Mike Taylor" w:date="2023-01-19T22:34:43Z">
        <w:r>
          <w:rPr/>
          <w:delText>Museum</w:delText>
        </w:r>
      </w:del>
      <w:r>
        <w:rPr/>
        <w:t xml:space="preserve">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w:t>
      </w:r>
      <w:ins w:id="154" w:author="Mike Taylor" w:date="2023-01-19T22:34:43Z">
        <w:r>
          <w:rPr/>
          <w:t>Madsen</w:t>
        </w:r>
      </w:ins>
      <w:del w:id="155" w:author="Mike Taylor" w:date="2023-01-19T22:34:43Z">
        <w:r>
          <w:rPr/>
          <w:delText>Madson</w:delText>
        </w:r>
      </w:del>
      <w:r>
        <w:rPr/>
        <w:t xml:space="preserve">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ins w:id="156" w:author="Mike Taylor" w:date="2023-01-19T22:34:43Z">
        <w:r>
          <w:rPr/>
          <w:t xml:space="preserve"> (King 1988). (It does not seem that the Carnegie Museum had any actual authority to veto the creation of new casts, but all parties would have been reluctant to alienate an important ally.)</w:t>
        </w:r>
      </w:ins>
      <w:del w:id="157" w:author="Mike Taylor" w:date="2023-01-19T22:34:43Z">
        <w:r>
          <w:rPr/>
          <w:delText>.</w:delText>
        </w:r>
      </w:del>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w:t>
      </w:r>
      <w:ins w:id="158" w:author="Mike Taylor" w:date="2023-01-19T22:34:43Z">
        <w:r>
          <w:rPr/>
          <w:t>than</w:t>
        </w:r>
      </w:ins>
      <w:del w:id="159" w:author="Mike Taylor" w:date="2023-01-19T22:34:43Z">
        <w:r>
          <w:rPr/>
          <w:delText>then</w:delText>
        </w:r>
      </w:del>
      <w:r>
        <w:rPr/>
        <w:t xml:space="preserve">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w:t>
      </w:r>
      <w:ins w:id="160" w:author="Mike Taylor" w:date="2023-01-19T22:34:43Z">
        <w:r>
          <w:rPr/>
          <w:t xml:space="preserve">to </w:t>
        </w:r>
      </w:ins>
      <w:r>
        <w:rPr/>
        <w:t xml:space="preserve">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w:t>
      </w:r>
      <w:ins w:id="161" w:author="Mike Taylor" w:date="2023-01-19T22:34:43Z">
        <w:r>
          <w:rPr/>
          <w:t>-</w:t>
        </w:r>
      </w:ins>
      <w:del w:id="162" w:author="Mike Taylor" w:date="2023-01-19T22:34:43Z">
        <w:r>
          <w:rPr/>
          <w:delText xml:space="preserve"> </w:delText>
        </w:r>
      </w:del>
      <w:r>
        <w:rPr/>
        <w:t>built facility on 22 May 2004. The WEP cast was taken down and remounted in a more dynamic pose in the entry hall of the new museum, where it remains to this day (Figure 9).</w:t>
      </w:r>
    </w:p>
    <w:p>
      <w:pPr>
        <w:pStyle w:val="Heading2"/>
        <w:rPr/>
      </w:pPr>
      <w:bookmarkStart w:id="12" w:name="__RefHeading___Toc418_3962850034"/>
      <w:bookmarkEnd w:id="12"/>
      <w:r>
        <w:rPr/>
        <w:t xml:space="preserve">New casts made from molds of the concrete </w:t>
      </w:r>
      <w:r>
        <w:rPr>
          <w:i/>
          <w:iCs/>
        </w:rPr>
        <w:t>Diplodocus</w:t>
      </w:r>
    </w:p>
    <w:p>
      <w:pPr>
        <w:pStyle w:val="TextBody"/>
        <w:rPr/>
      </w:pPr>
      <w:bookmarkStart w:id="13"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t xml:space="preserve"> the Vernal delivery)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w:t>
      </w:r>
      <w:ins w:id="163" w:author="Mike Taylor" w:date="2023-01-19T22:34:43Z">
        <w:r>
          <w:rPr/>
          <w:t xml:space="preserve">it </w:t>
        </w:r>
      </w:ins>
      <w:r>
        <w:rPr/>
        <w:t xml:space="preserve">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3"/>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w:t>
      </w:r>
      <w:ins w:id="164" w:author="Mike Taylor" w:date="2023-01-19T22:34:43Z">
        <w:r>
          <w:rPr/>
          <w:t>its</w:t>
        </w:r>
      </w:ins>
      <w:del w:id="165" w:author="Mike Taylor" w:date="2023-01-19T22:34:43Z">
        <w:r>
          <w:rPr/>
          <w:delText>the</w:delText>
        </w:r>
      </w:del>
      <w:r>
        <w:rPr/>
        <w:t xml:space="preserv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w:t>
      </w:r>
      <w:ins w:id="166" w:author="Mike Taylor" w:date="2023-01-19T22:34:43Z">
        <w:r>
          <w:rPr/>
          <w:t xml:space="preserve">a </w:t>
        </w:r>
      </w:ins>
      <w:r>
        <w:rPr/>
        <w:t xml:space="preserve">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del w:id="167" w:author="Mike Taylor" w:date="2023-01-19T22:34:43Z">
        <w:r>
          <w:rPr/>
          <w:delText>.</w:delText>
        </w:r>
      </w:del>
      <w:r>
        <w:rPr/>
        <w:t>.</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 xml:space="preserve">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w:t>
      </w:r>
      <w:ins w:id="168" w:author="Mike Taylor" w:date="2023-01-19T22:34:43Z">
        <w:r>
          <w:rPr/>
          <w:t xml:space="preserve">the </w:t>
        </w:r>
      </w:ins>
      <w:r>
        <w:rPr/>
        <w:t>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w:t>
      </w:r>
      <w:ins w:id="169" w:author="Mike Taylor" w:date="2023-01-19T22:34:43Z">
        <w:r>
          <w:rPr/>
          <w:t xml:space="preserve">This was necessary as the material of other known </w:t>
        </w:r>
      </w:ins>
      <w:ins w:id="170" w:author="Mike Taylor" w:date="2023-01-19T22:34:43Z">
        <w:r>
          <w:rPr>
            <w:i/>
            <w:iCs/>
          </w:rPr>
          <w:t>Barosaurus</w:t>
        </w:r>
      </w:ins>
      <w:ins w:id="171" w:author="Mike Taylor" w:date="2023-01-19T22:34:43Z">
        <w:r>
          <w:rPr/>
          <w:t xml:space="preserve"> specimens would not have filled the gaps, and </w:t>
        </w:r>
      </w:ins>
      <w:ins w:id="172" w:author="Mike Taylor" w:date="2023-01-19T22:34:43Z">
        <w:r>
          <w:rPr>
            <w:i/>
            <w:iCs/>
          </w:rPr>
          <w:t>Diplodocus</w:t>
        </w:r>
      </w:ins>
      <w:ins w:id="173" w:author="Mike Taylor" w:date="2023-01-19T22:34:43Z">
        <w:r>
          <w:rPr/>
          <w:t xml:space="preserve"> was at that time the most closely related known sauropod to </w:t>
        </w:r>
      </w:ins>
      <w:ins w:id="174" w:author="Mike Taylor" w:date="2023-01-19T22:34:43Z">
        <w:r>
          <w:rPr>
            <w:i/>
            <w:iCs/>
          </w:rPr>
          <w:t>Barosaurus</w:t>
        </w:r>
      </w:ins>
      <w:ins w:id="175" w:author="Mike Taylor" w:date="2023-01-19T22:34:43Z">
        <w:r>
          <w:rPr/>
          <w:t xml:space="preserve">. </w:t>
        </w:r>
      </w:ins>
      <w:r>
        <w:rPr/>
        <w:t>See Gordy (1991), Norell et al. (1991), Dingus (1996:20–29), Taylor et al (in prep, b).</w:t>
      </w:r>
    </w:p>
    <w:p>
      <w:pPr>
        <w:pStyle w:val="Heading2"/>
        <w:rPr/>
      </w:pPr>
      <w:bookmarkStart w:id="14" w:name="__RefHeading___Toc953_1155462304"/>
      <w:bookmarkEnd w:id="14"/>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children’s sandbox “dino dig” area</w:t>
      </w:r>
      <w:ins w:id="176" w:author="Mike Taylor" w:date="2023-01-19T22:34:43Z">
        <w:r>
          <w:rPr/>
          <w:t>.</w:t>
        </w:r>
      </w:ins>
      <w:del w:id="177" w:author="Mike Taylor" w:date="2023-01-19T22:34:43Z">
        <w:r>
          <w:rPr/>
          <w:delText>,</w:delText>
        </w:r>
      </w:del>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w:t>
      </w:r>
      <w:del w:id="178" w:author="Mike Taylor" w:date="2023-01-19T22:34:43Z">
        <w:r>
          <w:rPr/>
          <w:delText xml:space="preserve">it </w:delText>
        </w:r>
      </w:del>
      <w:r>
        <w:rPr/>
        <w:t>was state property</w:t>
      </w:r>
      <w:ins w:id="179" w:author="Mike Taylor" w:date="2023-01-19T22:34:43Z">
        <w:r>
          <w:rPr/>
          <w:t xml:space="preserve">, it </w:t>
        </w:r>
      </w:ins>
      <w:del w:id="180" w:author="Mike Taylor" w:date="2023-01-19T22:34:43Z">
        <w:r>
          <w:rPr/>
          <w:delText xml:space="preserve"> and so </w:delText>
        </w:r>
      </w:del>
      <w:r>
        <w:rPr/>
        <w:t>had to go to a state repository</w:t>
      </w:r>
      <w:ins w:id="181" w:author="Mike Taylor" w:date="2023-01-19T22:34:43Z">
        <w:r>
          <w:rPr/>
          <w:t>.</w:t>
        </w:r>
      </w:ins>
      <w:del w:id="182" w:author="Mike Taylor" w:date="2023-01-19T22:34:43Z">
        <w:r>
          <w:rPr/>
          <w:delText>,</w:delText>
        </w:r>
      </w:del>
      <w:r>
        <w:rPr/>
        <w:t xml:space="preserve"> Steve Sroka, the museum paleontologist, </w:t>
      </w:r>
      <w:ins w:id="183" w:author="Mike Taylor" w:date="2023-01-19T22:34:43Z">
        <w:r>
          <w:rPr/>
          <w:t xml:space="preserve">therefore </w:t>
        </w:r>
      </w:ins>
      <w:r>
        <w:rPr/>
        <w:t>contacted Ken Carpenter to ask whether Utah State University (USU) could take it. On 29 April 2013, Utah Division of Parks and Recreation signed a memorandum of understanding with the Utah State University Eastern Prehistoric Museum in Price</w:t>
      </w:r>
      <w:ins w:id="184" w:author="Mike Taylor" w:date="2023-01-19T22:34:43Z">
        <w:r>
          <w:rPr/>
          <w:t xml:space="preserve"> </w:t>
        </w:r>
      </w:ins>
      <w:ins w:id="185" w:author="Mike Taylor" w:date="2023-01-19T22:34:43Z">
        <w:r>
          <w:rPr/>
          <w:t>(Carpenter and Hayes 2013)</w:t>
        </w:r>
      </w:ins>
      <w:r>
        <w:rPr/>
        <w:t xml:space="preserve">, agreeing that the concrete cast would go on an effectively permanent loan (99 years, renewable) to the Prehistoric Museum. The cast was collected on </w:t>
      </w:r>
      <w:bookmarkStart w:id="15" w:name="__DdeLink__991_3219802390"/>
      <w:r>
        <w:rPr/>
        <w:t xml:space="preserve">8 April </w:t>
      </w:r>
      <w:bookmarkEnd w:id="15"/>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6" w:name="__DdeLink__701_1817233446"/>
      <w:r>
        <w:rPr/>
        <w:t>Utah State University Eastern campus</w:t>
      </w:r>
      <w:bookmarkEnd w:id="16"/>
      <w:r>
        <w:rPr/>
        <w:t xml:space="preserve"> (Figure 13), waiting for a new museum to be built where it can be displayed outdoors.</w:t>
      </w:r>
    </w:p>
    <w:p>
      <w:pPr>
        <w:pStyle w:val="Heading2"/>
        <w:rPr/>
      </w:pPr>
      <w:bookmarkStart w:id="17" w:name="__RefHeading___Toc3005_1175089729"/>
      <w:bookmarkEnd w:id="17"/>
      <w:r>
        <w:rPr/>
        <w:t>The fate of the new molds</w:t>
      </w:r>
    </w:p>
    <w:p>
      <w:pPr>
        <w:pStyle w:val="TextBody"/>
        <w:rPr/>
      </w:pPr>
      <w:r>
        <w:rPr/>
        <w:t xml:space="preserve">Dinolab began to wind down after its 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w:t>
      </w:r>
      <w:ins w:id="186" w:author="Mike Taylor" w:date="2023-01-19T22:34:43Z">
        <w:r>
          <w:rPr/>
          <w:t>International</w:t>
        </w:r>
      </w:ins>
      <w:del w:id="187" w:author="Mike Taylor" w:date="2023-01-19T22:34:43Z">
        <w:r>
          <w:rPr/>
          <w:delText>Internation</w:delText>
        </w:r>
      </w:del>
      <w:r>
        <w:rPr/>
        <w:t xml:space="preserve"> (RCI) in Trenton, Ontario, Canada. Here, they were kept in storage for Dinolab: some of them still in good condition, some in rough shape. At the time of </w:t>
      </w:r>
      <w:ins w:id="188" w:author="Mike Taylor" w:date="2023-01-19T22:34:43Z">
        <w:r>
          <w:rPr/>
          <w:t>writing</w:t>
        </w:r>
      </w:ins>
      <w:del w:id="189" w:author="Mike Taylor" w:date="2023-01-19T22:34:43Z">
        <w:r>
          <w:rPr/>
          <w:delText>wring</w:delText>
        </w:r>
      </w:del>
      <w:r>
        <w:rPr/>
        <w:t xml:space="preserve">, these are probably the only Carnegie </w:t>
      </w:r>
      <w:r>
        <w:rPr>
          <w:i/>
          <w:iCs/>
        </w:rPr>
        <w:t>Diplodocus</w:t>
      </w:r>
      <w:r>
        <w:rPr/>
        <w:t xml:space="preserve"> molds in the world.</w:t>
      </w:r>
    </w:p>
    <w:p>
      <w:pPr>
        <w:pStyle w:val="Heading1"/>
        <w:numPr>
          <w:ilvl w:val="0"/>
          <w:numId w:val="2"/>
        </w:numPr>
        <w:rPr/>
      </w:pPr>
      <w:bookmarkStart w:id="18" w:name="__RefHeading___Toc3401_68767826"/>
      <w:bookmarkEnd w:id="18"/>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9" w:name="__RefHeading___Toc3529_2542618767"/>
      <w:bookmarkEnd w:id="19"/>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w:t>
      </w:r>
      <w:ins w:id="190" w:author="Mike Taylor" w:date="2023-01-19T22:34:43Z">
        <w:r>
          <w:rPr/>
          <w:t>Prehistoric</w:t>
        </w:r>
      </w:ins>
      <w:del w:id="191" w:author="Mike Taylor" w:date="2023-01-19T22:34:43Z">
        <w:r>
          <w:rPr/>
          <w:delText>Prehistorical</w:delText>
        </w:r>
      </w:del>
      <w:r>
        <w:rPr/>
        <w:t xml:space="preserve">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Robert Bakker (Houston Museum of Natural History),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Many of the letters and newspaper articles referenced herein can be found in the archive at </w:t>
      </w:r>
      <w:hyperlink r:id="rId6">
        <w:r>
          <w:rPr>
            <w:rStyle w:val="InternetLink"/>
          </w:rPr>
          <w:t>https://github.com/MikeTaylor/palaeo-concrete</w:t>
        </w:r>
      </w:hyperlink>
    </w:p>
    <w:p>
      <w:pPr>
        <w:pStyle w:val="TextBody"/>
        <w:rPr>
          <w:ins w:id="193" w:author="Mike Taylor" w:date="2023-01-19T22:34:43Z"/>
        </w:rPr>
      </w:pPr>
      <w:ins w:id="192" w:author="Mike Taylor" w:date="2023-01-19T22:34:43Z">
        <w:r>
          <w:rPr/>
          <w:t>We are grateful to Doug Sprinkel (Azteca Geosolutions) for his efficient editorial handing of this paper, and to Brian D. Curtice (Fossil Crates) and Paul D. Brinkman (North Carolina Museum of Natural Sciences) for detailed, careful and constructive reviews.</w:t>
        </w:r>
      </w:ins>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20" w:name="__RefHeading___Toc3405_68767826"/>
      <w:bookmarkEnd w:id="20"/>
      <w:r>
        <w:rPr/>
        <w:t>References</w:t>
      </w:r>
    </w:p>
    <w:p>
      <w:pPr>
        <w:pStyle w:val="Reference"/>
        <w:rPr/>
      </w:pPr>
      <w:r>
        <w:rPr/>
        <w:t>Anonymous. Undated. “Dippy” the Traffic Stopper. (Journal, volume and pagination not known.)</w:t>
      </w:r>
    </w:p>
    <w:p>
      <w:pPr>
        <w:pStyle w:val="Reference"/>
        <w:rPr/>
      </w:pPr>
      <w:r>
        <w:rPr/>
        <w:t xml:space="preserve">Anonymous. 1934. Construction of Museum at Vernal urged. </w:t>
      </w:r>
      <w:r>
        <w:rPr>
          <w:i/>
          <w:iCs/>
        </w:rPr>
        <w:t>Vernal Express</w:t>
      </w:r>
      <w:r>
        <w:rPr/>
        <w:t xml:space="preserve">, 27 September 1934, page 1. </w:t>
      </w:r>
      <w:hyperlink r:id="rId7">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8">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9">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r>
        <w:rPr>
          <w:rStyle w:val="InternetLink"/>
        </w:rPr>
        <w:t>https://newspapers.lib.utah.edu/ark:/87278/s6zk6w6s/21338221</w:t>
      </w:r>
      <w:r>
        <w:rPr/>
        <w:t>. Drafted by G. Ernest Untermann as “Dippy rides again”.</w:t>
      </w:r>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1" w:name="__DdeLink__11501_941453575"/>
      <w:r>
        <w:rPr/>
        <w:t>Contorno</w:t>
      </w:r>
      <w:bookmarkEnd w:id="21"/>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ind w:left="283" w:hanging="0"/>
        <w:rPr/>
      </w:pPr>
      <w:r>
        <w:rPr/>
        <w:t xml:space="preserve">Dinolab, inc. 2001. </w:t>
      </w:r>
      <w:r>
        <w:rPr>
          <w:i/>
          <w:iCs/>
        </w:rPr>
        <w:t>UT Field House of Natural History accounting sheet</w:t>
      </w:r>
      <w:r>
        <w:rPr/>
        <w:t>. August 2001.</w:t>
      </w:r>
    </w:p>
    <w:p>
      <w:pPr>
        <w:pStyle w:val="Reference"/>
        <w:ind w:left="283" w:hanging="0"/>
        <w:rPr/>
      </w:pPr>
      <w:r>
        <w:rPr/>
        <w:t>Downs, Theodore. 1956. Letter to G. Ernest Untermann. 19 July 1956.</w:t>
      </w:r>
    </w:p>
    <w:p>
      <w:pPr>
        <w:pStyle w:val="Reference"/>
        <w:rPr/>
      </w:pPr>
      <w:r>
        <w:rPr/>
        <w:t>Downs, Theodore. 1957. Letter to G. Ernest Untermann. 23 May 1957.</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TextBody"/>
        <w:rPr/>
      </w:pPr>
      <w:ins w:id="194" w:author="Mike Taylor" w:date="2023-01-19T22:34:43Z">
        <w:r>
          <w:rPr/>
          <w:t>Laraba, Peter H</w:t>
        </w:r>
      </w:ins>
      <w:del w:id="195" w:author="Mike Taylor" w:date="2023-01-19T22:34:43Z">
        <w:r>
          <w:rPr/>
          <w:delText>Peter H. Laraba</w:delText>
        </w:r>
      </w:del>
      <w:r>
        <w:rPr/>
        <w:t>. 1985. Letter to Karl L. McKinnon. 31 August 1985.</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2" w:name="__DdeLink__20580_446257137"/>
      <w:bookmarkEnd w:id="22"/>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TextBody"/>
        <w:rPr/>
      </w:pPr>
      <w:r>
        <w:rPr/>
        <w:t>McKinnon, Karl L. 1985. Letter to Peter H. Laraba. 21 November 1985.</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3" w:name="__DdeLink__16582_68767826"/>
      <w:r>
        <w:rPr/>
        <w:t>Nieuwland</w:t>
      </w:r>
      <w:bookmarkEnd w:id="23"/>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Ogawa, William Y. 1957. Letter to G. Ernest Untermann. 22 May 1957.</w:t>
      </w:r>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ins w:id="202" w:author="Mike Taylor" w:date="2023-01-19T22:34:43Z"/>
        </w:rPr>
      </w:pPr>
      <w:ins w:id="196" w:author="Mike Taylor" w:date="2023-01-19T22:34:43Z">
        <w:r>
          <w:rPr/>
          <w:t xml:space="preserve">Steerpike. 2015. Dippygate: Natural History Museum’s </w:t>
        </w:r>
      </w:ins>
      <w:ins w:id="197" w:author="Mike Taylor" w:date="2023-01-19T22:34:43Z">
        <w:r>
          <w:rPr>
            <w:i/>
            <w:iCs/>
          </w:rPr>
          <w:t>Diplodocus</w:t>
        </w:r>
      </w:ins>
      <w:ins w:id="198" w:author="Mike Taylor" w:date="2023-01-19T22:34:43Z">
        <w:r>
          <w:rPr/>
          <w:t xml:space="preserve"> sacrificed on the commercial altar. </w:t>
        </w:r>
      </w:ins>
      <w:ins w:id="199" w:author="Mike Taylor" w:date="2023-01-19T22:34:43Z">
        <w:r>
          <w:rPr>
            <w:i/>
            <w:iCs/>
          </w:rPr>
          <w:t>Spectator</w:t>
        </w:r>
      </w:ins>
      <w:ins w:id="200" w:author="Mike Taylor" w:date="2023-01-19T22:34:43Z">
        <w:r>
          <w:rPr/>
          <w:t xml:space="preserve">, 18 February 2015. </w:t>
        </w:r>
      </w:ins>
      <w:hyperlink r:id="rId32">
        <w:ins w:id="201" w:author="Mike Taylor" w:date="2023-01-19T22:34:43Z">
          <w:r>
            <w:rPr>
              <w:rStyle w:val="InternetLink"/>
            </w:rPr>
            <w:t>https://www.spectator.co.uk/article/dippygate-natural-history-museum-s-diplodocus-sacrificed-on-the-commercial-altar</w:t>
          </w:r>
        </w:ins>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w:t>
      </w:r>
    </w:p>
    <w:p>
      <w:pPr>
        <w:pStyle w:val="Reference"/>
        <w:rPr>
          <w:shd w:fill="FFFF00" w:val="clear"/>
        </w:rPr>
      </w:pPr>
      <w:r>
        <w:rPr/>
        <w:t xml:space="preserve">Taylor, Michael P., Peter May, Lowell Dingus and Eugene S. Gaffney. In prep, b. The skeletal reconstruction of </w:t>
      </w:r>
      <w:r>
        <w:rPr>
          <w:i/>
          <w:iCs/>
        </w:rPr>
        <w:t>Barosaurus lentus</w:t>
      </w:r>
      <w:r>
        <w:rPr/>
        <w:t xml:space="preserve"> in the American Museum of Natural History.</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Untermann, G. Ernest. 1956. Letter to Theodore Downs. 27 July 1956.</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3">
        <w:r>
          <w:rPr>
            <w:rStyle w:val="InternetLink"/>
          </w:rPr>
          <w:t>https://newspapers.lib.utah.edu/ark:/87278/s6mw3wpx/21314960</w:t>
        </w:r>
      </w:hyperlink>
    </w:p>
    <w:p>
      <w:pPr>
        <w:pStyle w:val="Reference"/>
        <w:rPr/>
      </w:pPr>
      <w:r>
        <w:rPr/>
        <w:t>Untermann, G. Ernest. 1958. Letter to Theodore Downs, copied to William Y. Ogawa. 7 February 1958.</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4">
        <w:r>
          <w:rPr>
            <w:rStyle w:val="InternetLink"/>
          </w:rPr>
          <w:t>https://newspaperarchive.com/rocky-mount-evening-telegram-apr-24-1960-p-11/</w:t>
        </w:r>
      </w:hyperlink>
    </w:p>
    <w:p>
      <w:pPr>
        <w:pStyle w:val="Reference"/>
        <w:rPr/>
      </w:pPr>
      <w:r>
        <w:rPr/>
        <w:t xml:space="preserve">Wright, Helda E. 1956. </w:t>
      </w:r>
      <w:r>
        <w:rPr>
          <w:i/>
          <w:iCs/>
        </w:rPr>
        <w:t xml:space="preserve">Society of </w:t>
      </w:r>
      <w:ins w:id="203" w:author="Mike Taylor" w:date="2023-01-19T22:34:43Z">
        <w:r>
          <w:rPr>
            <w:i/>
            <w:iCs/>
          </w:rPr>
          <w:t>Vertebrate</w:t>
        </w:r>
      </w:ins>
      <w:del w:id="204" w:author="Mike Taylor" w:date="2023-01-19T22:34:43Z">
        <w:r>
          <w:rPr>
            <w:i/>
            <w:iCs/>
          </w:rPr>
          <w:delText>Vertebrae</w:delText>
        </w:r>
      </w:del>
      <w:r>
        <w:rPr>
          <w:i/>
          <w:iCs/>
        </w:rPr>
        <w:t xml:space="preserv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w:t>
      </w:r>
      <w:ins w:id="205" w:author="Mike Taylor" w:date="2023-01-19T22:34:43Z">
        <w:r>
          <w:rPr/>
          <w:t>House</w:t>
        </w:r>
      </w:ins>
      <w:del w:id="206" w:author="Mike Taylor" w:date="2023-01-19T22:34:43Z">
        <w:r>
          <w:rPr/>
          <w:delText>Museum</w:delText>
        </w:r>
      </w:del>
      <w:r>
        <w:rPr/>
        <w:t xml:space="preserve"> in 1957. </w:t>
      </w:r>
      <w:r>
        <w:rPr>
          <w:b/>
          <w:bCs/>
        </w:rPr>
        <w:t>A.</w:t>
      </w:r>
      <w:r>
        <w:rPr/>
        <w:t xml:space="preserve"> In right posterolateral view. The sacrum and fused ilia having been mounted on the main support to begin the process, the hindlimbs, last four dorsal vertebrae and first caudal</w:t>
      </w:r>
      <w:ins w:id="207" w:author="Mike Taylor" w:date="2023-01-19T22:34:43Z">
        <w:r>
          <w:rPr/>
          <w:t xml:space="preserve"> vertebra</w:t>
        </w:r>
      </w:ins>
      <w:r>
        <w:rPr/>
        <w:t xml:space="preserve">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w:t>
      </w:r>
      <w:ins w:id="208" w:author="Mike Taylor" w:date="2023-01-19T22:34:43Z">
        <w:r>
          <w:rPr/>
          <w:t>color</w:t>
        </w:r>
      </w:ins>
      <w:del w:id="209" w:author="Mike Taylor" w:date="2023-01-19T22:34:43Z">
        <w:r>
          <w:rPr/>
          <w:delText>colour</w:delText>
        </w:r>
      </w:del>
      <w:r>
        <w:rPr/>
        <w:t xml:space="preserve">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t xml:space="preserve"> Double </w:t>
      </w:r>
      <w:r>
        <w:rPr>
          <w:i/>
          <w:iCs/>
        </w:rPr>
        <w:t>Diplodocus</w:t>
      </w:r>
      <w:r>
        <w:rPr/>
        <w:t xml:space="preserve"> mount at the Museum of Science and Industry (MOSI), Tampa, Florida. Both individuals are identical, having been cast from the molds made by Dinolab from the </w:t>
      </w:r>
      <w:ins w:id="210" w:author="Mike Taylor" w:date="2023-01-19T22:34:43Z">
        <w:r>
          <w:rPr/>
          <w:t>concrete</w:t>
        </w:r>
      </w:ins>
      <w:del w:id="211" w:author="Mike Taylor" w:date="2023-01-19T22:34:43Z">
        <w:r>
          <w:rPr>
            <w:b w:val="false"/>
            <w:bCs w:val="false"/>
          </w:rPr>
          <w:delText>Concrete</w:delText>
        </w:r>
      </w:del>
      <w:r>
        <w:rPr/>
        <w:t xml:space="preserve"> </w:t>
      </w:r>
      <w:r>
        <w:rPr>
          <w:i/>
          <w:iCs/>
        </w:rPr>
        <w:t>Diplodocus</w:t>
      </w:r>
      <w:r>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w:t>
      </w:r>
      <w:del w:id="212" w:author="Mike Taylor" w:date="2023-01-19T22:34:43Z">
        <w:r>
          <w:rPr/>
          <w:delText xml:space="preserve">been </w:delText>
        </w:r>
      </w:del>
      <w:r>
        <w:rPr/>
        <w:t xml:space="preserve">prepared for transportation to the Utah State University Eastern campus in Price, Utah, about 100 miles southwest of Vernal. Photograph by Steven D. Sroka. </w:t>
      </w:r>
      <w:r>
        <w:rPr>
          <w:b/>
          <w:bCs/>
        </w:rPr>
        <w:t>B.</w:t>
      </w:r>
      <w:r>
        <w:rPr/>
        <w:t xml:space="preserve"> The same bones having been unpacked into Ken Carpenter’s garage in Price. Photograph by Ken Carpenter.</w:t>
      </w:r>
    </w:p>
    <w:p>
      <w:pPr>
        <w:pStyle w:val="FigureCaption"/>
        <w:rPr/>
      </w:pPr>
      <w:r>
        <w:rPr>
          <w:b/>
          <w:bCs/>
        </w:rPr>
        <w:t>Figure 12.</w:t>
      </w:r>
      <w:r>
        <w:rPr/>
        <w:t xml:space="preserve"> Carrie Herbel, a preparator at the Prehistoric Museum in Price, sandblasting old paint off the concrete </w:t>
      </w:r>
      <w:r>
        <w:rPr>
          <w:i/>
          <w:iCs/>
        </w:rPr>
        <w:t>Diplodocus</w:t>
      </w:r>
      <w:r>
        <w:rPr/>
        <w:t xml:space="preserve"> casts recently obtained from Vernal, on 1 November 2014. By comparison with Hatcher (1901:plate V), which shows anterior-view photographs of the cervical vertebrae of </w:t>
      </w:r>
      <w:r>
        <w:rPr>
          <w:i/>
          <w:iCs/>
        </w:rPr>
        <w:t>Diplodocus carnegii</w:t>
      </w:r>
      <w:r>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p>
    <w:p>
      <w:pPr>
        <w:pStyle w:val="FigureCaption"/>
        <w:rPr/>
      </w:pPr>
      <w:r>
        <w:rPr>
          <w:b/>
          <w:bCs/>
        </w:rPr>
        <w:t>Figure 13.</w:t>
      </w:r>
      <w:r>
        <w:rPr/>
        <w:t xml:space="preserve"> The elements of the concrete cast as they are now, having been cleaned and stored in in the basement storage area on the </w:t>
      </w:r>
      <w:bookmarkStart w:id="25" w:name="__DdeLink__701_18172334461"/>
      <w:r>
        <w:rPr/>
        <w:t>Utah State University Eastern campus</w:t>
      </w:r>
      <w:bookmarkEnd w:id="25"/>
      <w:r>
        <w:rPr/>
        <w:t xml:space="preserve"> in Price, Utah.</w:t>
      </w:r>
    </w:p>
    <w:p>
      <w:pPr>
        <w:pStyle w:val="FigureCaption"/>
        <w:rPr/>
      </w:pPr>
      <w:r>
        <w:rPr/>
      </w:r>
      <w:r>
        <w:br w:type="page"/>
      </w:r>
    </w:p>
    <w:p>
      <w:pPr>
        <w:pStyle w:val="Heading1"/>
        <w:rPr/>
      </w:pPr>
      <w:bookmarkStart w:id="26" w:name="__RefHeading___Toc4426_1817233446"/>
      <w:bookmarkEnd w:id="26"/>
      <w:r>
        <w:rPr/>
        <w:t>Tables</w:t>
      </w:r>
    </w:p>
    <w:p>
      <w:pPr>
        <w:pStyle w:val="TextBody"/>
        <w:rPr/>
      </w:pPr>
      <w:r>
        <w:rPr>
          <w:b/>
          <w:bCs/>
        </w:rPr>
        <w:t>Table 1.</w:t>
      </w:r>
      <w:r>
        <w:rPr/>
        <w:t xml:space="preserve"> Casts made from the molds taken from the concrete </w:t>
      </w:r>
      <w:ins w:id="213" w:author="Mike Taylor" w:date="2023-01-19T22:34:43Z">
        <w:r>
          <w:rPr>
            <w:i/>
          </w:rPr>
          <w:t>Diplodocus</w:t>
        </w:r>
      </w:ins>
      <w:del w:id="214" w:author="Mike Taylor" w:date="2023-01-19T22:34:43Z">
        <w:r>
          <w:rPr>
            <w:i/>
            <w:iCs/>
          </w:rPr>
          <w:delText>Dipodocus</w:delText>
        </w:r>
      </w:del>
      <w:r>
        <w:rPr/>
        <w:t xml:space="preserve"> of Vernal. This table represents a synthesis of three sources of information: a list maintained by Dinolab and forwarded by Brian D. Curtice; James H. Madsen’s (1993) memorandum to Mary Dawson (Carnegie Museum) and Alden H. Hamlin (Utah Field House); and an accounting made by Dinolab to Steve </w:t>
      </w:r>
      <w:ins w:id="215" w:author="Mike Taylor" w:date="2023-01-19T22:34:43Z">
        <w:r>
          <w:rPr/>
          <w:t>Sroka</w:t>
        </w:r>
      </w:ins>
      <w:del w:id="216" w:author="Mike Taylor" w:date="2023-01-19T22:34:43Z">
        <w:r>
          <w:rPr/>
          <w:delText>Sroke</w:delText>
        </w:r>
      </w:del>
      <w:r>
        <w:rPr/>
        <w:t xml:space="preserve"> shortly after he started work at the Field House (Dinolab 2001). The first of these lists specific cities that the casts were sent to, includes dates, and extends to #13; the second lists only the first four casts, lists clients, gives regions rather than cites, and notes what royalties were paid; the third notes where payments were made “in kind” as contribution towards the cost of a </w:t>
      </w:r>
      <w:r>
        <w:rPr>
          <w:i/>
          <w:iCs/>
        </w:rPr>
        <w:t>Stegosaurus</w:t>
      </w:r>
      <w:r>
        <w:rPr/>
        <w:t xml:space="preserve"> cast.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Look w:val="0000" w:noVBand="0" w:noHBand="0" w:lastColumn="0" w:firstColumn="0" w:lastRow="0" w:firstRow="0"/>
      </w:tblPr>
      <w:tblGrid>
        <w:gridCol w:w="559"/>
        <w:gridCol w:w="1366"/>
        <w:gridCol w:w="1482"/>
        <w:gridCol w:w="1071"/>
        <w:gridCol w:w="1080"/>
        <w:gridCol w:w="964"/>
        <w:gridCol w:w="1928"/>
        <w:gridCol w:w="1186"/>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366" w:type="dxa"/>
            <w:tcBorders/>
          </w:tcPr>
          <w:p>
            <w:pPr>
              <w:pStyle w:val="TextBody"/>
              <w:widowControl w:val="false"/>
              <w:spacing w:before="0" w:after="140"/>
              <w:rPr>
                <w:b/>
                <w:b/>
                <w:bCs/>
                <w:sz w:val="22"/>
                <w:szCs w:val="22"/>
              </w:rPr>
            </w:pPr>
            <w:r>
              <w:rPr>
                <w:b/>
                <w:bCs/>
                <w:sz w:val="22"/>
                <w:szCs w:val="22"/>
              </w:rPr>
              <w:t>Date</w:t>
            </w:r>
          </w:p>
        </w:tc>
        <w:tc>
          <w:tcPr>
            <w:tcW w:w="1482" w:type="dxa"/>
            <w:tcBorders/>
          </w:tcPr>
          <w:p>
            <w:pPr>
              <w:pStyle w:val="TextBody"/>
              <w:widowControl w:val="false"/>
              <w:spacing w:before="0" w:after="140"/>
              <w:rPr>
                <w:b/>
                <w:b/>
                <w:bCs/>
                <w:sz w:val="22"/>
                <w:szCs w:val="22"/>
              </w:rPr>
            </w:pPr>
            <w:r>
              <w:rPr>
                <w:b/>
                <w:bCs/>
                <w:sz w:val="22"/>
                <w:szCs w:val="22"/>
              </w:rPr>
              <w:t>Client</w:t>
            </w:r>
          </w:p>
        </w:tc>
        <w:tc>
          <w:tcPr>
            <w:tcW w:w="1071" w:type="dxa"/>
            <w:tcBorders/>
          </w:tcPr>
          <w:p>
            <w:pPr>
              <w:pStyle w:val="TextBody"/>
              <w:widowControl w:val="false"/>
              <w:spacing w:before="0" w:after="140"/>
              <w:rPr>
                <w:b/>
                <w:b/>
                <w:bCs/>
                <w:sz w:val="22"/>
                <w:szCs w:val="22"/>
              </w:rPr>
            </w:pPr>
            <w:r>
              <w:rPr>
                <w:b/>
                <w:bCs/>
                <w:sz w:val="22"/>
                <w:szCs w:val="22"/>
              </w:rPr>
              <w:t>City</w:t>
            </w:r>
          </w:p>
        </w:tc>
        <w:tc>
          <w:tcPr>
            <w:tcW w:w="1080" w:type="dxa"/>
            <w:tcBorders/>
          </w:tcPr>
          <w:p>
            <w:pPr>
              <w:pStyle w:val="TextBody"/>
              <w:widowControl w:val="false"/>
              <w:spacing w:before="0" w:after="140"/>
              <w:rPr>
                <w:b/>
                <w:b/>
                <w:bCs/>
                <w:sz w:val="22"/>
                <w:szCs w:val="22"/>
              </w:rPr>
            </w:pPr>
            <w:r>
              <w:rPr>
                <w:b/>
                <w:bCs/>
                <w:sz w:val="22"/>
                <w:szCs w:val="22"/>
              </w:rPr>
              <w:t>Region</w:t>
            </w:r>
          </w:p>
        </w:tc>
        <w:tc>
          <w:tcPr>
            <w:tcW w:w="964" w:type="dxa"/>
            <w:tcBorders/>
          </w:tcPr>
          <w:p>
            <w:pPr>
              <w:pStyle w:val="TextBody"/>
              <w:widowControl w:val="false"/>
              <w:spacing w:before="0" w:after="140"/>
              <w:rPr>
                <w:b/>
                <w:b/>
                <w:bCs/>
                <w:sz w:val="22"/>
                <w:szCs w:val="22"/>
              </w:rPr>
            </w:pPr>
            <w:r>
              <w:rPr>
                <w:b/>
                <w:bCs/>
                <w:sz w:val="22"/>
                <w:szCs w:val="22"/>
              </w:rPr>
              <w:t>Country</w:t>
            </w:r>
          </w:p>
        </w:tc>
        <w:tc>
          <w:tcPr>
            <w:tcW w:w="3114"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366" w:type="dxa"/>
            <w:tcBorders/>
          </w:tcPr>
          <w:p>
            <w:pPr>
              <w:pStyle w:val="TextBody"/>
              <w:widowControl w:val="false"/>
              <w:spacing w:before="0" w:after="140"/>
              <w:rPr>
                <w:b/>
                <w:b/>
                <w:bCs/>
                <w:sz w:val="22"/>
                <w:szCs w:val="22"/>
              </w:rPr>
            </w:pPr>
            <w:r>
              <w:rPr>
                <w:b/>
                <w:bCs/>
                <w:sz w:val="22"/>
                <w:szCs w:val="22"/>
              </w:rPr>
            </w:r>
          </w:p>
        </w:tc>
        <w:tc>
          <w:tcPr>
            <w:tcW w:w="1482" w:type="dxa"/>
            <w:tcBorders/>
          </w:tcPr>
          <w:p>
            <w:pPr>
              <w:pStyle w:val="TextBody"/>
              <w:widowControl w:val="false"/>
              <w:spacing w:before="0" w:after="140"/>
              <w:rPr>
                <w:b/>
                <w:b/>
                <w:bCs/>
                <w:sz w:val="22"/>
                <w:szCs w:val="22"/>
              </w:rPr>
            </w:pPr>
            <w:r>
              <w:rPr>
                <w:b/>
                <w:bCs/>
                <w:sz w:val="22"/>
                <w:szCs w:val="22"/>
              </w:rPr>
            </w:r>
          </w:p>
        </w:tc>
        <w:tc>
          <w:tcPr>
            <w:tcW w:w="1071" w:type="dxa"/>
            <w:tcBorders/>
          </w:tcPr>
          <w:p>
            <w:pPr>
              <w:pStyle w:val="TextBody"/>
              <w:widowControl w:val="false"/>
              <w:spacing w:before="0" w:after="140"/>
              <w:rPr>
                <w:b/>
                <w:b/>
                <w:bCs/>
                <w:sz w:val="22"/>
                <w:szCs w:val="22"/>
              </w:rPr>
            </w:pPr>
            <w:r>
              <w:rPr>
                <w:b/>
                <w:bCs/>
                <w:sz w:val="22"/>
                <w:szCs w:val="22"/>
              </w:rPr>
            </w:r>
          </w:p>
        </w:tc>
        <w:tc>
          <w:tcPr>
            <w:tcW w:w="1080" w:type="dxa"/>
            <w:tcBorders/>
          </w:tcPr>
          <w:p>
            <w:pPr>
              <w:pStyle w:val="TextBody"/>
              <w:widowControl w:val="false"/>
              <w:spacing w:before="0" w:after="140"/>
              <w:rPr>
                <w:b/>
                <w:b/>
                <w:bCs/>
                <w:sz w:val="22"/>
                <w:szCs w:val="22"/>
              </w:rPr>
            </w:pPr>
            <w:r>
              <w:rPr>
                <w:b/>
                <w:bCs/>
                <w:sz w:val="22"/>
                <w:szCs w:val="22"/>
              </w:rPr>
            </w:r>
          </w:p>
        </w:tc>
        <w:tc>
          <w:tcPr>
            <w:tcW w:w="964" w:type="dxa"/>
            <w:tcBorders/>
          </w:tcPr>
          <w:p>
            <w:pPr>
              <w:pStyle w:val="TextBody"/>
              <w:widowControl w:val="false"/>
              <w:spacing w:before="0" w:after="140"/>
              <w:rPr>
                <w:b/>
                <w:b/>
                <w:bCs/>
                <w:sz w:val="22"/>
                <w:szCs w:val="22"/>
              </w:rPr>
            </w:pPr>
            <w:r>
              <w:rPr>
                <w:b/>
                <w:bCs/>
                <w:sz w:val="22"/>
                <w:szCs w:val="22"/>
              </w:rPr>
            </w:r>
          </w:p>
        </w:tc>
        <w:tc>
          <w:tcPr>
            <w:tcW w:w="1928" w:type="dxa"/>
            <w:tcBorders/>
          </w:tcPr>
          <w:p>
            <w:pPr>
              <w:pStyle w:val="TextBody"/>
              <w:widowControl w:val="false"/>
              <w:spacing w:before="0" w:after="140"/>
              <w:rPr>
                <w:b/>
                <w:b/>
                <w:bCs/>
                <w:sz w:val="22"/>
                <w:szCs w:val="22"/>
              </w:rPr>
            </w:pPr>
            <w:r>
              <w:rPr>
                <w:b/>
                <w:bCs/>
                <w:sz w:val="22"/>
                <w:szCs w:val="22"/>
              </w:rPr>
              <w:t>Field House</w:t>
            </w:r>
          </w:p>
        </w:tc>
        <w:tc>
          <w:tcPr>
            <w:tcW w:w="1186"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366" w:type="dxa"/>
            <w:tcBorders/>
          </w:tcPr>
          <w:p>
            <w:pPr>
              <w:pStyle w:val="TextBody"/>
              <w:widowControl w:val="false"/>
              <w:spacing w:before="0" w:after="140"/>
              <w:rPr>
                <w:sz w:val="22"/>
                <w:szCs w:val="22"/>
              </w:rPr>
            </w:pPr>
            <w:r>
              <w:rPr>
                <w:sz w:val="22"/>
                <w:szCs w:val="22"/>
              </w:rPr>
              <w:t>January 1990</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Odawara</w:t>
            </w:r>
          </w:p>
        </w:tc>
        <w:tc>
          <w:tcPr>
            <w:tcW w:w="1080" w:type="dxa"/>
            <w:tcBorders/>
          </w:tcPr>
          <w:p>
            <w:pPr>
              <w:pStyle w:val="TextBody"/>
              <w:widowControl w:val="false"/>
              <w:spacing w:before="0" w:after="140"/>
              <w:rPr>
                <w:sz w:val="22"/>
                <w:szCs w:val="22"/>
              </w:rPr>
            </w:pPr>
            <w:r>
              <w:rPr>
                <w:sz w:val="22"/>
                <w:szCs w:val="22"/>
              </w:rPr>
              <w:t>Kanagawa</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366" w:type="dxa"/>
            <w:tcBorders/>
          </w:tcPr>
          <w:p>
            <w:pPr>
              <w:pStyle w:val="TextBody"/>
              <w:widowControl w:val="false"/>
              <w:spacing w:before="0" w:after="140"/>
              <w:rPr>
                <w:sz w:val="22"/>
                <w:szCs w:val="22"/>
              </w:rPr>
            </w:pPr>
            <w:r>
              <w:rPr>
                <w:sz w:val="22"/>
                <w:szCs w:val="22"/>
              </w:rPr>
              <w:t>October 1992</w:t>
            </w:r>
          </w:p>
        </w:tc>
        <w:tc>
          <w:tcPr>
            <w:tcW w:w="1482" w:type="dxa"/>
            <w:tcBorders/>
          </w:tcPr>
          <w:p>
            <w:pPr>
              <w:pStyle w:val="TextBody"/>
              <w:widowControl w:val="false"/>
              <w:spacing w:before="0" w:after="140"/>
              <w:rPr>
                <w:sz w:val="22"/>
                <w:szCs w:val="22"/>
              </w:rPr>
            </w:pPr>
            <w:r>
              <w:rPr>
                <w:sz w:val="22"/>
                <w:szCs w:val="22"/>
              </w:rPr>
              <w:t>Meitetzu</w:t>
            </w:r>
          </w:p>
        </w:tc>
        <w:tc>
          <w:tcPr>
            <w:tcW w:w="1071" w:type="dxa"/>
            <w:tcBorders/>
          </w:tcPr>
          <w:p>
            <w:pPr>
              <w:pStyle w:val="TextBody"/>
              <w:widowControl w:val="false"/>
              <w:spacing w:before="0" w:after="140"/>
              <w:rPr>
                <w:sz w:val="22"/>
                <w:szCs w:val="22"/>
              </w:rPr>
            </w:pPr>
            <w:r>
              <w:rPr>
                <w:sz w:val="22"/>
                <w:szCs w:val="22"/>
              </w:rPr>
              <w:t>Shiramine</w:t>
            </w:r>
          </w:p>
        </w:tc>
        <w:tc>
          <w:tcPr>
            <w:tcW w:w="1080" w:type="dxa"/>
            <w:tcBorders/>
          </w:tcPr>
          <w:p>
            <w:pPr>
              <w:pStyle w:val="TextBody"/>
              <w:widowControl w:val="false"/>
              <w:spacing w:before="0" w:after="140"/>
              <w:rPr>
                <w:sz w:val="22"/>
                <w:szCs w:val="22"/>
              </w:rPr>
            </w:pPr>
            <w:r>
              <w:rPr>
                <w:sz w:val="22"/>
                <w:szCs w:val="22"/>
              </w:rPr>
              <w:t>Ishikawa</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366" w:type="dxa"/>
            <w:tcBorders/>
          </w:tcPr>
          <w:p>
            <w:pPr>
              <w:pStyle w:val="TextBody"/>
              <w:widowControl w:val="false"/>
              <w:spacing w:before="0" w:after="140"/>
              <w:rPr>
                <w:sz w:val="22"/>
                <w:szCs w:val="22"/>
              </w:rPr>
            </w:pPr>
            <w:r>
              <w:rPr>
                <w:sz w:val="22"/>
                <w:szCs w:val="22"/>
              </w:rPr>
              <w:t>May 1992</w:t>
            </w:r>
          </w:p>
        </w:tc>
        <w:tc>
          <w:tcPr>
            <w:tcW w:w="1482" w:type="dxa"/>
            <w:tcBorders/>
          </w:tcPr>
          <w:p>
            <w:pPr>
              <w:pStyle w:val="TextBody"/>
              <w:widowControl w:val="false"/>
              <w:spacing w:before="0" w:after="140"/>
              <w:rPr>
                <w:sz w:val="22"/>
                <w:szCs w:val="22"/>
              </w:rPr>
            </w:pPr>
            <w:r>
              <w:rPr>
                <w:sz w:val="22"/>
                <w:szCs w:val="22"/>
              </w:rPr>
              <w:t>Mitzukoshi</w:t>
            </w:r>
          </w:p>
        </w:tc>
        <w:tc>
          <w:tcPr>
            <w:tcW w:w="2151" w:type="dxa"/>
            <w:gridSpan w:val="2"/>
            <w:tcBorders/>
          </w:tcPr>
          <w:p>
            <w:pPr>
              <w:pStyle w:val="TextBody"/>
              <w:widowControl w:val="false"/>
              <w:spacing w:before="0" w:after="140"/>
              <w:rPr>
                <w:i/>
                <w:i/>
                <w:iCs/>
                <w:sz w:val="22"/>
                <w:szCs w:val="22"/>
              </w:rPr>
            </w:pPr>
            <w:r>
              <w:rPr>
                <w:i/>
                <w:iCs/>
                <w:sz w:val="22"/>
                <w:szCs w:val="22"/>
              </w:rPr>
              <w:t>(Travelling exhibit)</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366" w:type="dxa"/>
            <w:tcBorders/>
          </w:tcPr>
          <w:p>
            <w:pPr>
              <w:pStyle w:val="TextBody"/>
              <w:widowControl w:val="false"/>
              <w:spacing w:before="0" w:after="140"/>
              <w:rPr>
                <w:sz w:val="22"/>
                <w:szCs w:val="22"/>
              </w:rPr>
            </w:pPr>
            <w:r>
              <w:rPr>
                <w:sz w:val="22"/>
                <w:szCs w:val="22"/>
              </w:rPr>
              <w:t>June 1992</w:t>
            </w:r>
          </w:p>
        </w:tc>
        <w:tc>
          <w:tcPr>
            <w:tcW w:w="1482" w:type="dxa"/>
            <w:tcBorders/>
          </w:tcPr>
          <w:p>
            <w:pPr>
              <w:pStyle w:val="TextBody"/>
              <w:widowControl w:val="false"/>
              <w:spacing w:before="0" w:after="140"/>
              <w:rPr>
                <w:sz w:val="22"/>
                <w:szCs w:val="22"/>
              </w:rPr>
            </w:pPr>
            <w:r>
              <w:rPr>
                <w:sz w:val="22"/>
                <w:szCs w:val="22"/>
              </w:rPr>
              <w:t>RCI</w:t>
            </w:r>
          </w:p>
        </w:tc>
        <w:tc>
          <w:tcPr>
            <w:tcW w:w="1071" w:type="dxa"/>
            <w:tcBorders/>
          </w:tcPr>
          <w:p>
            <w:pPr>
              <w:pStyle w:val="TextBody"/>
              <w:widowControl w:val="false"/>
              <w:spacing w:before="0" w:after="140"/>
              <w:rPr>
                <w:sz w:val="22"/>
                <w:szCs w:val="22"/>
              </w:rPr>
            </w:pPr>
            <w:r>
              <w:rPr>
                <w:sz w:val="22"/>
                <w:szCs w:val="22"/>
              </w:rPr>
              <w:t>Shimizu</w:t>
            </w:r>
          </w:p>
        </w:tc>
        <w:tc>
          <w:tcPr>
            <w:tcW w:w="1080" w:type="dxa"/>
            <w:tcBorders/>
          </w:tcPr>
          <w:p>
            <w:pPr>
              <w:pStyle w:val="Normal"/>
              <w:widowControl w:val="false"/>
              <w:rPr>
                <w:sz w:val="22"/>
                <w:szCs w:val="22"/>
              </w:rPr>
            </w:pPr>
            <w:r>
              <w:rPr>
                <w:sz w:val="22"/>
                <w:szCs w:val="22"/>
              </w:rPr>
              <w:t>Tokai</w:t>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$5,000</w:t>
            </w:r>
          </w:p>
        </w:tc>
        <w:tc>
          <w:tcPr>
            <w:tcW w:w="118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366" w:type="dxa"/>
            <w:tcBorders/>
          </w:tcPr>
          <w:p>
            <w:pPr>
              <w:pStyle w:val="TextBody"/>
              <w:widowControl w:val="false"/>
              <w:spacing w:before="0" w:after="140"/>
              <w:rPr>
                <w:sz w:val="22"/>
                <w:szCs w:val="22"/>
              </w:rPr>
            </w:pPr>
            <w:r>
              <w:rPr>
                <w:sz w:val="22"/>
                <w:szCs w:val="22"/>
              </w:rPr>
              <w:t>May 1991</w:t>
            </w:r>
          </w:p>
        </w:tc>
        <w:tc>
          <w:tcPr>
            <w:tcW w:w="1482" w:type="dxa"/>
            <w:tcBorders/>
          </w:tcPr>
          <w:p>
            <w:pPr>
              <w:pStyle w:val="TextBody"/>
              <w:widowControl w:val="false"/>
              <w:spacing w:before="0" w:after="140"/>
              <w:rPr>
                <w:sz w:val="22"/>
                <w:szCs w:val="22"/>
              </w:rPr>
            </w:pPr>
            <w:r>
              <w:rPr>
                <w:sz w:val="22"/>
                <w:szCs w:val="22"/>
              </w:rPr>
              <w:t>Alden Hamblin</w:t>
            </w:r>
          </w:p>
        </w:tc>
        <w:tc>
          <w:tcPr>
            <w:tcW w:w="1071" w:type="dxa"/>
            <w:tcBorders/>
          </w:tcPr>
          <w:p>
            <w:pPr>
              <w:pStyle w:val="TextBody"/>
              <w:widowControl w:val="false"/>
              <w:spacing w:before="0" w:after="140"/>
              <w:rPr>
                <w:sz w:val="22"/>
                <w:szCs w:val="22"/>
              </w:rPr>
            </w:pPr>
            <w:r>
              <w:rPr>
                <w:sz w:val="22"/>
                <w:szCs w:val="22"/>
              </w:rPr>
              <w:t>Vernal</w:t>
            </w:r>
          </w:p>
        </w:tc>
        <w:tc>
          <w:tcPr>
            <w:tcW w:w="1080" w:type="dxa"/>
            <w:tcBorders/>
          </w:tcPr>
          <w:p>
            <w:pPr>
              <w:pStyle w:val="Normal"/>
              <w:widowControl w:val="false"/>
              <w:rPr>
                <w:sz w:val="22"/>
                <w:szCs w:val="22"/>
              </w:rPr>
            </w:pPr>
            <w:r>
              <w:rPr>
                <w:sz w:val="22"/>
                <w:szCs w:val="22"/>
              </w:rPr>
              <w:t>Utah</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366" w:type="dxa"/>
            <w:tcBorders/>
          </w:tcPr>
          <w:p>
            <w:pPr>
              <w:pStyle w:val="TextBody"/>
              <w:widowControl w:val="false"/>
              <w:spacing w:before="0" w:after="140"/>
              <w:rPr>
                <w:sz w:val="22"/>
                <w:szCs w:val="22"/>
              </w:rPr>
            </w:pPr>
            <w:r>
              <w:rPr>
                <w:sz w:val="22"/>
                <w:szCs w:val="22"/>
              </w:rPr>
              <w:t>February 1998</w:t>
            </w:r>
          </w:p>
        </w:tc>
        <w:tc>
          <w:tcPr>
            <w:tcW w:w="1482" w:type="dxa"/>
            <w:tcBorders/>
          </w:tcPr>
          <w:p>
            <w:pPr>
              <w:pStyle w:val="TextBody"/>
              <w:widowControl w:val="false"/>
              <w:spacing w:before="0" w:after="140"/>
              <w:rPr>
                <w:sz w:val="22"/>
                <w:szCs w:val="22"/>
              </w:rPr>
            </w:pPr>
            <w:r>
              <w:rPr>
                <w:sz w:val="22"/>
                <w:szCs w:val="22"/>
              </w:rPr>
              <w:t>Aurora Oval</w:t>
            </w:r>
          </w:p>
        </w:tc>
        <w:tc>
          <w:tcPr>
            <w:tcW w:w="1071" w:type="dxa"/>
            <w:tcBorders/>
          </w:tcPr>
          <w:p>
            <w:pPr>
              <w:pStyle w:val="TextBody"/>
              <w:widowControl w:val="false"/>
              <w:spacing w:before="0" w:after="140"/>
              <w:rPr>
                <w:sz w:val="22"/>
                <w:szCs w:val="22"/>
              </w:rPr>
            </w:pPr>
            <w:r>
              <w:rPr>
                <w:sz w:val="22"/>
                <w:szCs w:val="22"/>
              </w:rPr>
              <w:t>Tokyo</w:t>
            </w:r>
          </w:p>
        </w:tc>
        <w:tc>
          <w:tcPr>
            <w:tcW w:w="1080" w:type="dxa"/>
            <w:tcBorders/>
          </w:tcPr>
          <w:p>
            <w:pPr>
              <w:pStyle w:val="Normal"/>
              <w:widowControl w:val="false"/>
              <w:rPr>
                <w:sz w:val="22"/>
                <w:szCs w:val="22"/>
              </w:rPr>
            </w:pPr>
            <w:r>
              <w:rPr>
                <w:sz w:val="22"/>
                <w:szCs w:val="22"/>
              </w:rPr>
            </w:r>
          </w:p>
        </w:tc>
        <w:tc>
          <w:tcPr>
            <w:tcW w:w="964" w:type="dxa"/>
            <w:tcBorders/>
          </w:tcPr>
          <w:p>
            <w:pPr>
              <w:pStyle w:val="TextBody"/>
              <w:widowControl w:val="false"/>
              <w:spacing w:before="0" w:after="140"/>
              <w:rPr>
                <w:sz w:val="22"/>
                <w:szCs w:val="22"/>
              </w:rPr>
            </w:pPr>
            <w:r>
              <w:rPr>
                <w:sz w:val="22"/>
                <w:szCs w:val="22"/>
              </w:rPr>
              <w:t>Japan</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8</w:t>
            </w:r>
          </w:p>
        </w:tc>
        <w:tc>
          <w:tcPr>
            <w:tcW w:w="1366" w:type="dxa"/>
            <w:tcBorders/>
          </w:tcPr>
          <w:p>
            <w:pPr>
              <w:pStyle w:val="TextBody"/>
              <w:widowControl w:val="false"/>
              <w:spacing w:before="0" w:after="140"/>
              <w:rPr>
                <w:sz w:val="22"/>
                <w:szCs w:val="22"/>
              </w:rPr>
            </w:pPr>
            <w:r>
              <w:rPr>
                <w:sz w:val="22"/>
                <w:szCs w:val="22"/>
              </w:rPr>
              <w:t>October 1998</w:t>
            </w:r>
          </w:p>
        </w:tc>
        <w:tc>
          <w:tcPr>
            <w:tcW w:w="1482" w:type="dxa"/>
            <w:tcBorders/>
          </w:tcPr>
          <w:p>
            <w:pPr>
              <w:pStyle w:val="TextBody"/>
              <w:widowControl w:val="false"/>
              <w:spacing w:before="0" w:after="140"/>
              <w:rPr>
                <w:sz w:val="22"/>
                <w:szCs w:val="22"/>
              </w:rPr>
            </w:pPr>
            <w:r>
              <w:rPr>
                <w:sz w:val="22"/>
                <w:szCs w:val="22"/>
              </w:rPr>
              <w:t>David Letasi</w:t>
            </w:r>
          </w:p>
        </w:tc>
        <w:tc>
          <w:tcPr>
            <w:tcW w:w="1071" w:type="dxa"/>
            <w:tcBorders/>
          </w:tcPr>
          <w:p>
            <w:pPr>
              <w:pStyle w:val="TextBody"/>
              <w:widowControl w:val="false"/>
              <w:spacing w:before="0" w:after="140"/>
              <w:rPr>
                <w:sz w:val="22"/>
                <w:szCs w:val="22"/>
              </w:rPr>
            </w:pPr>
            <w:r>
              <w:rPr>
                <w:sz w:val="22"/>
                <w:szCs w:val="22"/>
              </w:rPr>
              <w:t>Tampa</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t xml:space="preserve">(Towards </w:t>
            </w:r>
            <w:r>
              <w:rPr>
                <w:i/>
                <w:iCs/>
                <w:sz w:val="22"/>
                <w:szCs w:val="22"/>
              </w:rPr>
              <w:t>Stegosaurus</w:t>
            </w:r>
            <w:r>
              <w:rPr>
                <w:sz w:val="22"/>
                <w:szCs w:val="22"/>
              </w:rPr>
              <w:t>)</w:t>
            </w:r>
          </w:p>
        </w:tc>
        <w:tc>
          <w:tcPr>
            <w:tcW w:w="1186"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366" w:type="dxa"/>
            <w:tcBorders/>
          </w:tcPr>
          <w:p>
            <w:pPr>
              <w:pStyle w:val="TextBody"/>
              <w:widowControl w:val="false"/>
              <w:spacing w:before="0" w:after="140"/>
              <w:rPr>
                <w:sz w:val="22"/>
                <w:szCs w:val="22"/>
              </w:rPr>
            </w:pPr>
            <w:r>
              <w:rPr>
                <w:sz w:val="22"/>
                <w:szCs w:val="22"/>
              </w:rPr>
              <w:t>2006</w:t>
            </w:r>
          </w:p>
        </w:tc>
        <w:tc>
          <w:tcPr>
            <w:tcW w:w="1482" w:type="dxa"/>
            <w:tcBorders/>
          </w:tcPr>
          <w:p>
            <w:pPr>
              <w:pStyle w:val="TextBody"/>
              <w:widowControl w:val="false"/>
              <w:spacing w:before="0" w:after="140"/>
              <w:rPr>
                <w:sz w:val="22"/>
                <w:szCs w:val="22"/>
              </w:rPr>
            </w:pPr>
            <w:r>
              <w:rPr>
                <w:sz w:val="22"/>
                <w:szCs w:val="22"/>
              </w:rPr>
              <w:t>The Dinosaur Store</w:t>
            </w:r>
          </w:p>
        </w:tc>
        <w:tc>
          <w:tcPr>
            <w:tcW w:w="1071" w:type="dxa"/>
            <w:tcBorders/>
          </w:tcPr>
          <w:p>
            <w:pPr>
              <w:pStyle w:val="TextBody"/>
              <w:widowControl w:val="false"/>
              <w:spacing w:before="0" w:after="140"/>
              <w:rPr>
                <w:sz w:val="22"/>
                <w:szCs w:val="22"/>
              </w:rPr>
            </w:pPr>
            <w:r>
              <w:rPr>
                <w:sz w:val="22"/>
                <w:szCs w:val="22"/>
              </w:rPr>
              <w:t>Cocoa Beach</w:t>
            </w:r>
          </w:p>
        </w:tc>
        <w:tc>
          <w:tcPr>
            <w:tcW w:w="1080" w:type="dxa"/>
            <w:tcBorders/>
          </w:tcPr>
          <w:p>
            <w:pPr>
              <w:pStyle w:val="Normal"/>
              <w:widowControl w:val="false"/>
              <w:rPr>
                <w:sz w:val="22"/>
                <w:szCs w:val="22"/>
              </w:rPr>
            </w:pPr>
            <w:r>
              <w:rPr>
                <w:sz w:val="22"/>
                <w:szCs w:val="22"/>
              </w:rPr>
              <w:t>Florida</w:t>
            </w:r>
          </w:p>
        </w:tc>
        <w:tc>
          <w:tcPr>
            <w:tcW w:w="964" w:type="dxa"/>
            <w:tcBorders/>
          </w:tcPr>
          <w:p>
            <w:pPr>
              <w:pStyle w:val="TextBody"/>
              <w:widowControl w:val="false"/>
              <w:spacing w:before="0" w:after="140"/>
              <w:rPr>
                <w:sz w:val="22"/>
                <w:szCs w:val="22"/>
              </w:rPr>
            </w:pPr>
            <w:r>
              <w:rPr>
                <w:sz w:val="22"/>
                <w:szCs w:val="22"/>
              </w:rPr>
              <w:t>USA</w:t>
            </w:r>
          </w:p>
        </w:tc>
        <w:tc>
          <w:tcPr>
            <w:tcW w:w="1928" w:type="dxa"/>
            <w:tcBorders/>
          </w:tcPr>
          <w:p>
            <w:pPr>
              <w:pStyle w:val="TextBody"/>
              <w:widowControl w:val="false"/>
              <w:spacing w:before="0" w:after="140"/>
              <w:rPr>
                <w:sz w:val="22"/>
                <w:szCs w:val="22"/>
              </w:rPr>
            </w:pPr>
            <w:r>
              <w:rPr>
                <w:sz w:val="22"/>
                <w:szCs w:val="22"/>
              </w:rPr>
            </w:r>
          </w:p>
        </w:tc>
        <w:tc>
          <w:tcPr>
            <w:tcW w:w="1186" w:type="dxa"/>
            <w:tcBorders/>
          </w:tcPr>
          <w:p>
            <w:pPr>
              <w:pStyle w:val="TextBody"/>
              <w:widowControl w:val="false"/>
              <w:spacing w:before="0" w:after="140"/>
              <w:rPr>
                <w:sz w:val="22"/>
                <w:szCs w:val="22"/>
              </w:rPr>
            </w:pPr>
            <w:r>
              <w:rPr>
                <w:sz w:val="22"/>
                <w:szCs w:val="22"/>
              </w:rPr>
            </w:r>
          </w:p>
        </w:tc>
      </w:tr>
    </w:tbl>
    <w:p>
      <w:pPr>
        <w:pStyle w:val="TextBody"/>
        <w:spacing w:lineRule="auto" w:line="276" w:before="0" w:after="140"/>
        <w:rPr/>
      </w:pPr>
      <w:r>
        <w:rPr/>
      </w:r>
    </w:p>
    <w:sectPr>
      <w:headerReference w:type="default" r:id="rId35"/>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ahoma">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smallCaps/>
      </w:rPr>
      <w:t>p28/28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spacing w:before="567" w:after="142"/>
      <w:outlineLvl w:val="0"/>
    </w:pPr>
    <w:rPr>
      <w:bCs/>
      <w:sz w:val="32"/>
      <w:szCs w:val="36"/>
    </w:rPr>
  </w:style>
  <w:style w:type="paragraph" w:styleId="Heading2">
    <w:name w:val="Heading 2"/>
    <w:basedOn w:val="Heading"/>
    <w:next w:val="TextBody"/>
    <w:qFormat/>
    <w:pPr>
      <w:spacing w:before="198" w:after="119"/>
      <w:outlineLvl w:val="1"/>
    </w:pPr>
    <w:rPr>
      <w:rFonts w:eastAsia="Songti SC"/>
      <w:bCs/>
      <w:sz w:val="24"/>
      <w:szCs w:val="36"/>
    </w:rPr>
  </w:style>
  <w:style w:type="paragraph" w:styleId="Heading3">
    <w:name w:val="Heading 3"/>
    <w:basedOn w:val="Heading"/>
    <w:next w:val="TextBody"/>
    <w:qFormat/>
    <w:pPr>
      <w:spacing w:before="142" w:after="142"/>
      <w:outlineLvl w:val="2"/>
    </w:pPr>
    <w:rPr>
      <w:b w:val="false"/>
      <w:bCs/>
      <w:sz w:val="22"/>
    </w:rPr>
  </w:style>
  <w:style w:type="paragraph" w:styleId="Heading4">
    <w:name w:val="Heading 4"/>
    <w:basedOn w:val="Normal"/>
    <w:next w:val="Normal"/>
    <w:link w:val="Heading4Char"/>
    <w:qFormat/>
    <w:pPr>
      <w:keepNext w:val="true"/>
      <w:keepLines/>
      <w:spacing w:before="40" w:after="0"/>
      <w:outlineLvl w:val="3"/>
    </w:pPr>
    <w:rPr>
      <w:rFonts w:ascii="Calibri Light" w:hAnsi="Calibri Light" w:cs="Mangal"/>
      <w:i/>
      <w:iCs/>
      <w:color w:val="2F5496"/>
      <w:szCs w:val="21"/>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customStyle="1">
    <w:name w:val="Comment Text Char"/>
    <w:basedOn w:val="DefaultParagraphFont"/>
    <w:link w:val="Annotationtext"/>
    <w:qFormat/>
    <w:rPr>
      <w:rFonts w:ascii="Baskerville" w:hAnsi="Baskerville" w:cs="Mangal"/>
      <w:szCs w:val="18"/>
    </w:rPr>
  </w:style>
  <w:style w:type="character" w:styleId="CommentSubjectChar" w:customStyle="1">
    <w:name w:val="Comment Subject Char"/>
    <w:basedOn w:val="CommentTextChar"/>
    <w:link w:val="Annotationsubject"/>
    <w:qFormat/>
    <w:rPr>
      <w:rFonts w:ascii="Baskerville" w:hAnsi="Baskerville" w:cs="Mangal"/>
      <w:b/>
      <w:bCs/>
      <w:szCs w:val="18"/>
    </w:rPr>
  </w:style>
  <w:style w:type="character" w:styleId="Heading4Char" w:customStyle="1">
    <w:name w:val="Heading 4 Char"/>
    <w:basedOn w:val="DefaultParagraphFont"/>
    <w:link w:val="Heading4"/>
    <w:qFormat/>
    <w:rPr>
      <w:rFonts w:ascii="Calibri Light" w:hAnsi="Calibri Light" w:eastAsia="Songti SC" w:cs="Mangal"/>
      <w:i/>
      <w:iCs/>
      <w:color w:val="2F5496"/>
      <w:sz w:val="24"/>
      <w:szCs w:val="21"/>
    </w:rPr>
  </w:style>
  <w:style w:type="character" w:styleId="Linenumber">
    <w:name w:val="line number"/>
    <w:qFormat/>
    <w:rPr/>
  </w:style>
  <w:style w:type="character" w:styleId="BalloonTextChar" w:customStyle="1">
    <w:name w:val="Balloon Text Char"/>
    <w:basedOn w:val="DefaultParagraphFont"/>
    <w:link w:val="BalloonText"/>
    <w:uiPriority w:val="99"/>
    <w:semiHidden/>
    <w:qFormat/>
    <w:rsid w:val="00ca1f40"/>
    <w:rPr>
      <w:rFonts w:ascii="Tahoma" w:hAnsi="Tahoma" w:cs="Mangal"/>
      <w:sz w:val="16"/>
      <w:szCs w:val="14"/>
    </w:rPr>
  </w:style>
  <w:style w:type="character" w:styleId="LineNumbering">
    <w:name w:val="Line Number"/>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HeaderandFooter" w:customStyle="1">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paragraph" w:styleId="BalloonText">
    <w:name w:val="Balloon Text"/>
    <w:basedOn w:val="Normal"/>
    <w:link w:val="BalloonTextChar"/>
    <w:uiPriority w:val="99"/>
    <w:semiHidden/>
    <w:unhideWhenUsed/>
    <w:qFormat/>
    <w:rsid w:val="00ca1f40"/>
    <w:pPr/>
    <w:rPr>
      <w:rFonts w:ascii="Tahoma" w:hAnsi="Tahoma" w:cs="Mangal"/>
      <w:sz w:val="16"/>
      <w:szCs w:val="1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9" Type="http://schemas.openxmlformats.org/officeDocument/2006/relationships/hyperlink" Target="about:blank" TargetMode="External"/><Relationship Id="rId10" Type="http://schemas.openxmlformats.org/officeDocument/2006/relationships/hyperlink" Target="about:blank" TargetMode="External"/><Relationship Id="rId11" Type="http://schemas.openxmlformats.org/officeDocument/2006/relationships/hyperlink" Target="about:blank" TargetMode="External"/><Relationship Id="rId12" Type="http://schemas.openxmlformats.org/officeDocument/2006/relationships/hyperlink" Target="about:blank" TargetMode="External"/><Relationship Id="rId13" Type="http://schemas.openxmlformats.org/officeDocument/2006/relationships/hyperlink" Target="about:blank" TargetMode="External"/><Relationship Id="rId14" Type="http://schemas.openxmlformats.org/officeDocument/2006/relationships/hyperlink" Target="about:blank" TargetMode="External"/><Relationship Id="rId15" Type="http://schemas.openxmlformats.org/officeDocument/2006/relationships/hyperlink" Target="about:blank" TargetMode="External"/><Relationship Id="rId16" Type="http://schemas.openxmlformats.org/officeDocument/2006/relationships/hyperlink" Target="about:blank" TargetMode="External"/><Relationship Id="rId17" Type="http://schemas.openxmlformats.org/officeDocument/2006/relationships/hyperlink" Target="about:blank" TargetMode="External"/><Relationship Id="rId18" Type="http://schemas.openxmlformats.org/officeDocument/2006/relationships/hyperlink" Target="about:blank" TargetMode="External"/><Relationship Id="rId19" Type="http://schemas.openxmlformats.org/officeDocument/2006/relationships/hyperlink" Target="about:blank" TargetMode="External"/><Relationship Id="rId20" Type="http://schemas.openxmlformats.org/officeDocument/2006/relationships/hyperlink" Target="about:blank" TargetMode="External"/><Relationship Id="rId21" Type="http://schemas.openxmlformats.org/officeDocument/2006/relationships/hyperlink" Target="about:blank" TargetMode="External"/><Relationship Id="rId22" Type="http://schemas.openxmlformats.org/officeDocument/2006/relationships/hyperlink" Target="about:blank" TargetMode="External"/><Relationship Id="rId23" Type="http://schemas.openxmlformats.org/officeDocument/2006/relationships/hyperlink" Target="about:blank" TargetMode="External"/><Relationship Id="rId24" Type="http://schemas.openxmlformats.org/officeDocument/2006/relationships/hyperlink" Target="about:blank" TargetMode="External"/><Relationship Id="rId25" Type="http://schemas.openxmlformats.org/officeDocument/2006/relationships/hyperlink" Target="about:blank" TargetMode="External"/><Relationship Id="rId26" Type="http://schemas.openxmlformats.org/officeDocument/2006/relationships/hyperlink" Target="about:blank" TargetMode="External"/><Relationship Id="rId27" Type="http://schemas.openxmlformats.org/officeDocument/2006/relationships/hyperlink" Target="about:blank" TargetMode="External"/><Relationship Id="rId28" Type="http://schemas.openxmlformats.org/officeDocument/2006/relationships/hyperlink" Target="about:blank" TargetMode="External"/><Relationship Id="rId29" Type="http://schemas.openxmlformats.org/officeDocument/2006/relationships/hyperlink" Target="about:blank" TargetMode="External"/><Relationship Id="rId30" Type="http://schemas.openxmlformats.org/officeDocument/2006/relationships/hyperlink" Target="about:blank" TargetMode="External"/><Relationship Id="rId31" Type="http://schemas.openxmlformats.org/officeDocument/2006/relationships/hyperlink" Target="about:blank" TargetMode="External"/><Relationship Id="rId32" Type="http://schemas.openxmlformats.org/officeDocument/2006/relationships/hyperlink" Target="https://www.spectator.co.uk/article/dippygate-natural-history-museum-s-diplodocus-sacrificed-on-the-commercial-altar" TargetMode="External"/><Relationship Id="rId33" Type="http://schemas.openxmlformats.org/officeDocument/2006/relationships/hyperlink" Target="about:blank" TargetMode="External"/><Relationship Id="rId34" Type="http://schemas.openxmlformats.org/officeDocument/2006/relationships/hyperlink" Target="about:blank" TargetMode="External"/><Relationship Id="rId35" Type="http://schemas.openxmlformats.org/officeDocument/2006/relationships/header" Target="header1.xm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32759</TotalTime>
  <Application>LibreOffice/7.4.2.3$MacOSX_X86_64 LibreOffice_project/382eef1f22670f7f4118c8c2dd222ec7ad009daf</Application>
  <AppVersion>15.0000</AppVersion>
  <Pages>28</Pages>
  <Words>13593</Words>
  <Characters>71536</Characters>
  <CharactersWithSpaces>84823</CharactersWithSpaces>
  <Paragraphs>323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2023-01-19T22:35:49Z</dcterms:modified>
  <cp:revision>789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